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323E15" w14:paraId="7B8A2862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6DD078AA" w14:textId="77777777" w:rsidR="00323E15" w:rsidRDefault="00323E15">
            <w:pPr>
              <w:ind w:right="100"/>
              <w:rPr>
                <w:b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323E15" w14:paraId="6A0595E9" w14:textId="77777777">
              <w:tc>
                <w:tcPr>
                  <w:tcW w:w="1435" w:type="dxa"/>
                </w:tcPr>
                <w:p w14:paraId="71B1F8EF" w14:textId="77777777" w:rsidR="00323E15" w:rsidRDefault="000B5A1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53A7DE3C" w14:textId="77777777" w:rsidR="00323E15" w:rsidRDefault="00323E15">
                  <w:pPr>
                    <w:rPr>
                      <w:b/>
                    </w:rPr>
                  </w:pPr>
                </w:p>
              </w:tc>
            </w:tr>
            <w:tr w:rsidR="00323E15" w14:paraId="105E898F" w14:textId="77777777">
              <w:trPr>
                <w:trHeight w:val="351"/>
              </w:trPr>
              <w:tc>
                <w:tcPr>
                  <w:tcW w:w="1435" w:type="dxa"/>
                </w:tcPr>
                <w:p w14:paraId="7354FDFB" w14:textId="77777777" w:rsidR="00323E15" w:rsidRDefault="000B5A1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1EA08D6E" w14:textId="77777777" w:rsidR="00323E15" w:rsidRDefault="00323E15">
                  <w:pPr>
                    <w:rPr>
                      <w:b/>
                    </w:rPr>
                  </w:pPr>
                </w:p>
              </w:tc>
            </w:tr>
            <w:tr w:rsidR="00323E15" w14:paraId="6FAF3F68" w14:textId="77777777">
              <w:tc>
                <w:tcPr>
                  <w:tcW w:w="1435" w:type="dxa"/>
                </w:tcPr>
                <w:p w14:paraId="15CFE933" w14:textId="77777777" w:rsidR="00323E15" w:rsidRDefault="000B5A1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6432107C" w14:textId="77777777" w:rsidR="00323E15" w:rsidRDefault="00323E15">
                  <w:pPr>
                    <w:rPr>
                      <w:b/>
                    </w:rPr>
                  </w:pPr>
                </w:p>
              </w:tc>
            </w:tr>
          </w:tbl>
          <w:p w14:paraId="31207B3C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4624696A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7DECDF52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03404880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542A05C7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6B2C94BC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2852E14A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0E99AA6E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382BE992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07AC54F1" w14:textId="77777777" w:rsidR="00323E15" w:rsidRDefault="00323E15">
            <w:pPr>
              <w:ind w:right="100"/>
              <w:jc w:val="right"/>
              <w:rPr>
                <w:b/>
              </w:rPr>
            </w:pPr>
          </w:p>
          <w:p w14:paraId="79435F4A" w14:textId="77777777" w:rsidR="00323E15" w:rsidRDefault="00323E15">
            <w:pPr>
              <w:ind w:right="100"/>
              <w:rPr>
                <w:b/>
              </w:rPr>
            </w:pPr>
          </w:p>
          <w:p w14:paraId="28AB8D80" w14:textId="77777777" w:rsidR="00323E15" w:rsidRDefault="000B5A10">
            <w:pPr>
              <w:pStyle w:val="af0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YB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20613NEWS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1</w:t>
            </w:r>
          </w:p>
          <w:p w14:paraId="58602577" w14:textId="77777777" w:rsidR="00323E15" w:rsidRDefault="000B5A10">
            <w:pPr>
              <w:pStyle w:val="af0"/>
              <w:rPr>
                <w:sz w:val="44"/>
              </w:rPr>
            </w:pPr>
            <w:r>
              <w:rPr>
                <w:rFonts w:hint="eastAsia"/>
                <w:sz w:val="44"/>
              </w:rPr>
              <w:t>新闻发布系统</w:t>
            </w:r>
          </w:p>
        </w:tc>
      </w:tr>
      <w:tr w:rsidR="00323E15" w14:paraId="346047AF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7E3C35DA" w14:textId="77777777" w:rsidR="00323E15" w:rsidRDefault="000B5A10">
            <w:pPr>
              <w:pStyle w:val="af0"/>
              <w:jc w:val="both"/>
              <w:rPr>
                <w:b w:val="0"/>
                <w:sz w:val="21"/>
              </w:rPr>
            </w:pPr>
            <w:r>
              <w:rPr>
                <w:rFonts w:hint="eastAsia"/>
                <w:b w:val="0"/>
                <w:sz w:val="21"/>
              </w:rPr>
              <w:t>分类</w:t>
            </w:r>
            <w:r>
              <w:rPr>
                <w:rFonts w:hint="eastAsia"/>
                <w:b w:val="0"/>
                <w:sz w:val="21"/>
              </w:rPr>
              <w:t>:</w:t>
            </w:r>
            <w:r>
              <w:rPr>
                <w:b w:val="0"/>
                <w:sz w:val="21"/>
              </w:rPr>
              <w:fldChar w:fldCharType="begin"/>
            </w:r>
            <w:r>
              <w:rPr>
                <w:b w:val="0"/>
                <w:sz w:val="21"/>
              </w:rPr>
              <w:instrText xml:space="preserve"> DOCPROPERTY "Category"  \* MERGEFORMAT </w:instrText>
            </w:r>
            <w:r w:rsidR="00080380">
              <w:rPr>
                <w:b w:val="0"/>
                <w:sz w:val="21"/>
              </w:rPr>
              <w:fldChar w:fldCharType="separate"/>
            </w:r>
            <w:r>
              <w:rPr>
                <w:b w:val="0"/>
                <w:sz w:val="21"/>
              </w:rPr>
              <w:fldChar w:fldCharType="end"/>
            </w:r>
          </w:p>
          <w:p w14:paraId="66EAEEF1" w14:textId="77777777" w:rsidR="00323E15" w:rsidRDefault="000B5A10">
            <w:pPr>
              <w:ind w:left="718" w:hangingChars="342" w:hanging="718"/>
              <w:jc w:val="both"/>
              <w:rPr>
                <w:sz w:val="21"/>
                <w:u w:val="single"/>
              </w:rPr>
            </w:pPr>
            <w:r>
              <w:rPr>
                <w:rFonts w:hint="eastAsia"/>
                <w:sz w:val="21"/>
              </w:rPr>
              <w:t>使用者</w:t>
            </w:r>
            <w:r>
              <w:rPr>
                <w:rFonts w:hint="eastAsia"/>
                <w:sz w:val="21"/>
              </w:rPr>
              <w:t>:</w:t>
            </w:r>
            <w:r>
              <w:rPr>
                <w:rFonts w:hint="eastAsia"/>
                <w:sz w:val="21"/>
              </w:rPr>
              <w:t>高级管理者、项目经理、项目组成员</w:t>
            </w:r>
          </w:p>
          <w:p w14:paraId="5DDD9267" w14:textId="77777777" w:rsidR="00323E15" w:rsidRDefault="00323E15">
            <w:pPr>
              <w:ind w:left="684" w:hangingChars="342" w:hanging="684"/>
              <w:rPr>
                <w:rFonts w:ascii="宋体" w:hAnsi="宋体"/>
              </w:rPr>
            </w:pPr>
          </w:p>
          <w:p w14:paraId="1846671E" w14:textId="77777777" w:rsidR="00323E15" w:rsidRDefault="00323E15">
            <w:pPr>
              <w:ind w:left="684" w:hangingChars="342" w:hanging="684"/>
              <w:rPr>
                <w:rFonts w:ascii="宋体" w:hAnsi="宋体"/>
                <w:u w:val="single"/>
              </w:rPr>
            </w:pPr>
          </w:p>
          <w:p w14:paraId="5FEE9A60" w14:textId="77777777" w:rsidR="00323E15" w:rsidRDefault="00323E15">
            <w:pPr>
              <w:rPr>
                <w:rFonts w:ascii="宋体" w:hAnsi="宋体"/>
              </w:rPr>
            </w:pPr>
          </w:p>
        </w:tc>
        <w:tc>
          <w:tcPr>
            <w:tcW w:w="7148" w:type="dxa"/>
          </w:tcPr>
          <w:p w14:paraId="5FA542B8" w14:textId="77777777" w:rsidR="00323E15" w:rsidRDefault="00323E15">
            <w:pPr>
              <w:pStyle w:val="a5"/>
              <w:rPr>
                <w:sz w:val="10"/>
              </w:rPr>
            </w:pPr>
          </w:p>
          <w:p w14:paraId="61FD719F" w14:textId="77777777" w:rsidR="00323E15" w:rsidRDefault="000B5A10">
            <w:pPr>
              <w:pStyle w:val="af0"/>
              <w:rPr>
                <w:sz w:val="52"/>
              </w:rPr>
            </w:pPr>
            <w:ins w:id="0" w:author="henry xiao" w:date="2002-07-24T15:05:00Z">
              <w:r>
                <w:rPr>
                  <w:sz w:val="52"/>
                </w:rPr>
                <w:fldChar w:fldCharType="begin"/>
              </w:r>
              <w:r>
                <w:rPr>
                  <w:sz w:val="52"/>
                </w:rPr>
                <w:instrText xml:space="preserve"> TITLE  \* MERGEFORMAT </w:instrText>
              </w:r>
            </w:ins>
            <w:r>
              <w:rPr>
                <w:sz w:val="52"/>
              </w:rPr>
              <w:fldChar w:fldCharType="separate"/>
            </w:r>
            <w:r>
              <w:rPr>
                <w:rFonts w:hint="eastAsia"/>
                <w:sz w:val="52"/>
              </w:rPr>
              <w:t>需求规约</w:t>
            </w:r>
            <w:ins w:id="1" w:author="henry xiao" w:date="2002-07-24T15:05:00Z">
              <w:r>
                <w:rPr>
                  <w:sz w:val="52"/>
                </w:rPr>
                <w:fldChar w:fldCharType="end"/>
              </w:r>
            </w:ins>
          </w:p>
          <w:p w14:paraId="52FCC65D" w14:textId="77777777" w:rsidR="00323E15" w:rsidRDefault="000B5A10">
            <w:pPr>
              <w:pStyle w:val="af0"/>
              <w:rPr>
                <w:sz w:val="24"/>
              </w:rPr>
            </w:pPr>
            <w:r>
              <w:rPr>
                <w:rFonts w:hint="eastAsia"/>
                <w:sz w:val="24"/>
              </w:rPr>
              <w:t>Version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2.0</w:t>
            </w:r>
          </w:p>
          <w:p w14:paraId="4652C350" w14:textId="77777777" w:rsidR="00323E15" w:rsidRDefault="00323E15">
            <w:pPr>
              <w:jc w:val="center"/>
              <w:rPr>
                <w:sz w:val="28"/>
              </w:rPr>
            </w:pPr>
          </w:p>
          <w:p w14:paraId="701BB29F" w14:textId="77777777" w:rsidR="00323E15" w:rsidRDefault="00323E15">
            <w:pPr>
              <w:jc w:val="center"/>
              <w:rPr>
                <w:sz w:val="28"/>
              </w:rPr>
            </w:pPr>
          </w:p>
          <w:p w14:paraId="71A06071" w14:textId="12F39013" w:rsidR="00323E15" w:rsidRDefault="000B5A1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 </w:t>
            </w:r>
            <w:r w:rsidR="00163013">
              <w:rPr>
                <w:rFonts w:ascii="楷体_GB2312" w:eastAsia="楷体_GB2312" w:hint="eastAsia"/>
                <w:sz w:val="30"/>
              </w:rPr>
              <w:t>连体婴大部队</w:t>
            </w:r>
          </w:p>
          <w:p w14:paraId="30A0B16F" w14:textId="77777777" w:rsidR="00323E15" w:rsidRDefault="00323E15">
            <w:pPr>
              <w:outlineLvl w:val="0"/>
              <w:rPr>
                <w:rFonts w:ascii="楷体_GB2312" w:eastAsia="楷体_GB2312"/>
                <w:sz w:val="30"/>
              </w:rPr>
            </w:pPr>
          </w:p>
          <w:p w14:paraId="1FC3B5D6" w14:textId="3D12491D" w:rsidR="00323E15" w:rsidRDefault="000B5A10">
            <w:pPr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</w:t>
            </w:r>
            <w:r w:rsidR="00163013"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黄乙鑫     </w:t>
            </w:r>
          </w:p>
          <w:p w14:paraId="3223834C" w14:textId="77777777" w:rsidR="00323E15" w:rsidRPr="00163013" w:rsidRDefault="00323E15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770C910" w14:textId="018BBF78" w:rsidR="00323E15" w:rsidRDefault="000B5A10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  2022-06-13    </w:t>
            </w:r>
          </w:p>
          <w:p w14:paraId="5CDE251B" w14:textId="77777777" w:rsidR="00323E15" w:rsidRDefault="00323E15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14262C9" w14:textId="77777777" w:rsidR="00323E15" w:rsidRDefault="000B5A10">
            <w:pPr>
              <w:ind w:firstLineChars="200"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>
              <w:rPr>
                <w:rFonts w:ascii="楷体_GB2312" w:eastAsia="楷体_GB2312" w:hint="eastAsia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7AD49B06" w14:textId="77777777" w:rsidR="00323E15" w:rsidRDefault="000B5A10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■客户（市场）  ■维护人员  ■用户  </w:t>
            </w:r>
          </w:p>
          <w:p w14:paraId="494C257F" w14:textId="77777777" w:rsidR="00323E15" w:rsidRDefault="00323E15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09475DC5" w14:textId="03BF4C24" w:rsidR="00323E15" w:rsidRDefault="000B5A10">
            <w:pPr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黄乙鑫     </w:t>
            </w:r>
          </w:p>
          <w:p w14:paraId="11E4FFDF" w14:textId="77777777" w:rsidR="00323E15" w:rsidRPr="00163013" w:rsidRDefault="00323E15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938D56C" w14:textId="01B2F054" w:rsidR="00323E15" w:rsidRDefault="000B5A10">
            <w:pPr>
              <w:tabs>
                <w:tab w:val="left" w:pos="1655"/>
                <w:tab w:val="center" w:pos="3672"/>
              </w:tabs>
              <w:ind w:firstLineChars="200" w:firstLine="600"/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2022-06-18 </w:t>
            </w:r>
          </w:p>
        </w:tc>
      </w:tr>
      <w:tr w:rsidR="00323E15" w14:paraId="16C3590E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6CAAC7EF" w14:textId="77777777" w:rsidR="00323E15" w:rsidRDefault="00323E15">
            <w:pPr>
              <w:pStyle w:val="af0"/>
              <w:jc w:val="right"/>
            </w:pPr>
          </w:p>
        </w:tc>
        <w:tc>
          <w:tcPr>
            <w:tcW w:w="7148" w:type="dxa"/>
            <w:vAlign w:val="bottom"/>
          </w:tcPr>
          <w:p w14:paraId="6EC500FA" w14:textId="154F70C4" w:rsidR="00323E15" w:rsidRDefault="00934F94">
            <w:pPr>
              <w:pStyle w:val="af0"/>
              <w:jc w:val="right"/>
            </w:pPr>
            <w:r>
              <w:rPr>
                <w:noProof/>
              </w:rPr>
              <w:drawing>
                <wp:inline distT="0" distB="0" distL="0" distR="0" wp14:anchorId="1902E7AE" wp14:editId="75E60B61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5A10">
              <w:rPr>
                <w:rFonts w:hint="eastAsia"/>
              </w:rPr>
              <w:t xml:space="preserve">                         </w:t>
            </w:r>
          </w:p>
        </w:tc>
      </w:tr>
    </w:tbl>
    <w:p w14:paraId="5F3C26A8" w14:textId="77777777" w:rsidR="00323E15" w:rsidRDefault="00323E15"/>
    <w:p w14:paraId="21A3DA31" w14:textId="77777777" w:rsidR="00323E15" w:rsidRDefault="000B5A1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323E15" w14:paraId="7687B133" w14:textId="77777777">
        <w:tc>
          <w:tcPr>
            <w:tcW w:w="9288" w:type="dxa"/>
          </w:tcPr>
          <w:p w14:paraId="25F65781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新闻发布系统</w:t>
            </w:r>
            <w:r>
              <w:rPr>
                <w:rFonts w:ascii="宋体" w:hAnsi="宋体" w:cs="Arial" w:hint="eastAsia"/>
              </w:rPr>
              <w:t>软件需求规约</w:t>
            </w:r>
          </w:p>
        </w:tc>
      </w:tr>
      <w:tr w:rsidR="00323E15" w14:paraId="4BB68D08" w14:textId="77777777">
        <w:tc>
          <w:tcPr>
            <w:tcW w:w="9288" w:type="dxa"/>
          </w:tcPr>
          <w:p w14:paraId="4EA5DA5A" w14:textId="214F614D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黄乙鑫</w:t>
            </w:r>
          </w:p>
        </w:tc>
      </w:tr>
      <w:tr w:rsidR="00323E15" w14:paraId="6EAAB6E1" w14:textId="77777777">
        <w:tc>
          <w:tcPr>
            <w:tcW w:w="9288" w:type="dxa"/>
          </w:tcPr>
          <w:p w14:paraId="354D39AF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2022-06-13</w:t>
            </w:r>
          </w:p>
        </w:tc>
      </w:tr>
      <w:tr w:rsidR="00323E15" w14:paraId="1C9B5FB0" w14:textId="77777777">
        <w:tc>
          <w:tcPr>
            <w:tcW w:w="9288" w:type="dxa"/>
          </w:tcPr>
          <w:p w14:paraId="2636BA72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2022-06-13</w:t>
            </w:r>
          </w:p>
        </w:tc>
      </w:tr>
      <w:tr w:rsidR="00323E15" w14:paraId="539FB6E4" w14:textId="77777777">
        <w:trPr>
          <w:trHeight w:val="80"/>
        </w:trPr>
        <w:tc>
          <w:tcPr>
            <w:tcW w:w="9288" w:type="dxa"/>
          </w:tcPr>
          <w:p w14:paraId="0FB2A63A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 xml:space="preserve"> 1.0.20220613</w:t>
            </w:r>
          </w:p>
        </w:tc>
      </w:tr>
      <w:tr w:rsidR="00323E15" w14:paraId="53711674" w14:textId="77777777">
        <w:tc>
          <w:tcPr>
            <w:tcW w:w="9288" w:type="dxa"/>
          </w:tcPr>
          <w:p w14:paraId="31382F08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5E7C3265" w14:textId="77777777">
        <w:tc>
          <w:tcPr>
            <w:tcW w:w="9288" w:type="dxa"/>
          </w:tcPr>
          <w:p w14:paraId="34774419" w14:textId="682D06CB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 w:rsidR="00F83BD4">
              <w:rPr>
                <w:rFonts w:ascii="宋体" w:hAnsi="宋体" w:hint="eastAsia"/>
              </w:rPr>
              <w:t>连体婴大部队</w:t>
            </w:r>
          </w:p>
        </w:tc>
      </w:tr>
    </w:tbl>
    <w:p w14:paraId="5DA63930" w14:textId="77777777" w:rsidR="00323E15" w:rsidRDefault="00323E15">
      <w:pPr>
        <w:pStyle w:val="Tabletext"/>
        <w:rPr>
          <w:rFonts w:ascii="宋体" w:hAnsi="宋体"/>
        </w:rPr>
      </w:pPr>
    </w:p>
    <w:p w14:paraId="4CECC0E0" w14:textId="77777777" w:rsidR="00323E15" w:rsidRDefault="00323E15">
      <w:pPr>
        <w:rPr>
          <w:rFonts w:ascii="宋体" w:hAnsi="宋体"/>
        </w:rPr>
      </w:pPr>
    </w:p>
    <w:p w14:paraId="31B0346E" w14:textId="77777777" w:rsidR="00323E15" w:rsidRDefault="000B5A10">
      <w:pPr>
        <w:pStyle w:val="TOC1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320"/>
        <w:gridCol w:w="1980"/>
      </w:tblGrid>
      <w:tr w:rsidR="00323E15" w14:paraId="5CB4806A" w14:textId="77777777">
        <w:tc>
          <w:tcPr>
            <w:tcW w:w="1548" w:type="dxa"/>
          </w:tcPr>
          <w:p w14:paraId="4FD83EBF" w14:textId="77777777" w:rsidR="00323E15" w:rsidRDefault="000B5A10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5EBF69C" w14:textId="77777777" w:rsidR="00323E15" w:rsidRDefault="000B5A10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320" w:type="dxa"/>
          </w:tcPr>
          <w:p w14:paraId="3860949E" w14:textId="77777777" w:rsidR="00323E15" w:rsidRDefault="000B5A10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980" w:type="dxa"/>
          </w:tcPr>
          <w:p w14:paraId="6C3231FC" w14:textId="77777777" w:rsidR="00323E15" w:rsidRDefault="000B5A10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323E15" w14:paraId="4CDED485" w14:textId="77777777">
        <w:trPr>
          <w:trHeight w:val="108"/>
        </w:trPr>
        <w:tc>
          <w:tcPr>
            <w:tcW w:w="1548" w:type="dxa"/>
          </w:tcPr>
          <w:p w14:paraId="13AF43B1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2022-06-13</w:t>
            </w:r>
          </w:p>
        </w:tc>
        <w:tc>
          <w:tcPr>
            <w:tcW w:w="1440" w:type="dxa"/>
          </w:tcPr>
          <w:p w14:paraId="45C4A754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0.1.20220613</w:t>
            </w:r>
          </w:p>
        </w:tc>
        <w:tc>
          <w:tcPr>
            <w:tcW w:w="4320" w:type="dxa"/>
          </w:tcPr>
          <w:p w14:paraId="24542D0A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草稿</w:t>
            </w:r>
          </w:p>
        </w:tc>
        <w:tc>
          <w:tcPr>
            <w:tcW w:w="1980" w:type="dxa"/>
          </w:tcPr>
          <w:p w14:paraId="4C50A536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黄乙鑫</w:t>
            </w:r>
          </w:p>
        </w:tc>
      </w:tr>
      <w:tr w:rsidR="00323E15" w14:paraId="3C3AEAB9" w14:textId="77777777">
        <w:trPr>
          <w:trHeight w:val="252"/>
        </w:trPr>
        <w:tc>
          <w:tcPr>
            <w:tcW w:w="1548" w:type="dxa"/>
          </w:tcPr>
          <w:p w14:paraId="1B8BCC3C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2022-06-13</w:t>
            </w:r>
          </w:p>
        </w:tc>
        <w:tc>
          <w:tcPr>
            <w:tcW w:w="1440" w:type="dxa"/>
          </w:tcPr>
          <w:p w14:paraId="5D26CC13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1.0.20220613</w:t>
            </w:r>
          </w:p>
        </w:tc>
        <w:tc>
          <w:tcPr>
            <w:tcW w:w="4320" w:type="dxa"/>
          </w:tcPr>
          <w:p w14:paraId="346FCA2C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980" w:type="dxa"/>
          </w:tcPr>
          <w:p w14:paraId="3FABC896" w14:textId="77777777" w:rsidR="00323E15" w:rsidRDefault="000B5A1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黄乙鑫</w:t>
            </w:r>
          </w:p>
        </w:tc>
      </w:tr>
      <w:tr w:rsidR="00323E15" w14:paraId="122C90B0" w14:textId="77777777">
        <w:trPr>
          <w:trHeight w:val="55"/>
        </w:trPr>
        <w:tc>
          <w:tcPr>
            <w:tcW w:w="1548" w:type="dxa"/>
          </w:tcPr>
          <w:p w14:paraId="3B4B98F1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E37384E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0777F19D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1F7CCF61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27AEC442" w14:textId="77777777">
        <w:trPr>
          <w:trHeight w:val="55"/>
        </w:trPr>
        <w:tc>
          <w:tcPr>
            <w:tcW w:w="1548" w:type="dxa"/>
          </w:tcPr>
          <w:p w14:paraId="52B75840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EC15E73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3B513B64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36604E76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04D0CC9A" w14:textId="77777777">
        <w:trPr>
          <w:trHeight w:val="55"/>
        </w:trPr>
        <w:tc>
          <w:tcPr>
            <w:tcW w:w="1548" w:type="dxa"/>
          </w:tcPr>
          <w:p w14:paraId="76ABE513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B800695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3989658F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6709FA36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316CB6E8" w14:textId="77777777">
        <w:trPr>
          <w:trHeight w:val="55"/>
        </w:trPr>
        <w:tc>
          <w:tcPr>
            <w:tcW w:w="1548" w:type="dxa"/>
          </w:tcPr>
          <w:p w14:paraId="5945E166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8E4DB65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2EC1ADA0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572E973C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5EBBEF93" w14:textId="77777777">
        <w:trPr>
          <w:trHeight w:val="55"/>
        </w:trPr>
        <w:tc>
          <w:tcPr>
            <w:tcW w:w="1548" w:type="dxa"/>
          </w:tcPr>
          <w:p w14:paraId="32B1C184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859B99F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5532EC57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1DA1AECF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0E4683F0" w14:textId="77777777">
        <w:trPr>
          <w:trHeight w:val="55"/>
        </w:trPr>
        <w:tc>
          <w:tcPr>
            <w:tcW w:w="1548" w:type="dxa"/>
          </w:tcPr>
          <w:p w14:paraId="6AE2B2F7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5F8A266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7E7ACF7C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4876BD3C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E763FDE" w14:textId="77777777">
        <w:trPr>
          <w:trHeight w:val="55"/>
        </w:trPr>
        <w:tc>
          <w:tcPr>
            <w:tcW w:w="1548" w:type="dxa"/>
          </w:tcPr>
          <w:p w14:paraId="42403932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4DF170B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6D83DFB4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7729ED01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54B2D3E" w14:textId="77777777">
        <w:trPr>
          <w:trHeight w:val="55"/>
        </w:trPr>
        <w:tc>
          <w:tcPr>
            <w:tcW w:w="1548" w:type="dxa"/>
          </w:tcPr>
          <w:p w14:paraId="397CEEE8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8E60A29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7C206C21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02E138C2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35CB3B2A" w14:textId="77777777">
        <w:trPr>
          <w:trHeight w:val="55"/>
        </w:trPr>
        <w:tc>
          <w:tcPr>
            <w:tcW w:w="1548" w:type="dxa"/>
          </w:tcPr>
          <w:p w14:paraId="001350F0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014AE28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3469D308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5AD19843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CD85117" w14:textId="77777777">
        <w:trPr>
          <w:trHeight w:val="55"/>
        </w:trPr>
        <w:tc>
          <w:tcPr>
            <w:tcW w:w="1548" w:type="dxa"/>
          </w:tcPr>
          <w:p w14:paraId="50A97CF1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12B1CB8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3DF9794A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26AED96F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795FADFA" w14:textId="77777777">
        <w:trPr>
          <w:trHeight w:val="55"/>
        </w:trPr>
        <w:tc>
          <w:tcPr>
            <w:tcW w:w="1548" w:type="dxa"/>
          </w:tcPr>
          <w:p w14:paraId="31ABAA0F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1A7DEF6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40215138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5935A09E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629D9CD" w14:textId="77777777">
        <w:trPr>
          <w:trHeight w:val="55"/>
        </w:trPr>
        <w:tc>
          <w:tcPr>
            <w:tcW w:w="1548" w:type="dxa"/>
          </w:tcPr>
          <w:p w14:paraId="66A25531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CAB1EED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4BCE5A0A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466119DC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60C94B8" w14:textId="77777777">
        <w:trPr>
          <w:trHeight w:val="55"/>
        </w:trPr>
        <w:tc>
          <w:tcPr>
            <w:tcW w:w="1548" w:type="dxa"/>
          </w:tcPr>
          <w:p w14:paraId="5E954EE2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10023E6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1D6DE255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1B909E10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33C2D85" w14:textId="77777777">
        <w:trPr>
          <w:trHeight w:val="55"/>
        </w:trPr>
        <w:tc>
          <w:tcPr>
            <w:tcW w:w="1548" w:type="dxa"/>
          </w:tcPr>
          <w:p w14:paraId="7BB22690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C7E6CB4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191D221D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0DB27B98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50089B06" w14:textId="77777777">
        <w:trPr>
          <w:trHeight w:val="55"/>
        </w:trPr>
        <w:tc>
          <w:tcPr>
            <w:tcW w:w="1548" w:type="dxa"/>
          </w:tcPr>
          <w:p w14:paraId="06AAFCBE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8AECC0E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14D7166C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1A83DED7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1915800D" w14:textId="77777777">
        <w:trPr>
          <w:trHeight w:val="55"/>
        </w:trPr>
        <w:tc>
          <w:tcPr>
            <w:tcW w:w="1548" w:type="dxa"/>
          </w:tcPr>
          <w:p w14:paraId="75300281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DDCFA16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3172F523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2232FCB5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  <w:tr w:rsidR="00323E15" w14:paraId="5C24EBB8" w14:textId="77777777">
        <w:trPr>
          <w:trHeight w:val="55"/>
        </w:trPr>
        <w:tc>
          <w:tcPr>
            <w:tcW w:w="1548" w:type="dxa"/>
          </w:tcPr>
          <w:p w14:paraId="68DE3375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F690D4F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4320" w:type="dxa"/>
          </w:tcPr>
          <w:p w14:paraId="6C306890" w14:textId="77777777" w:rsidR="00323E15" w:rsidRDefault="00323E15">
            <w:pPr>
              <w:rPr>
                <w:rFonts w:ascii="宋体" w:hAnsi="宋体" w:cs="Arial"/>
              </w:rPr>
            </w:pPr>
          </w:p>
        </w:tc>
        <w:tc>
          <w:tcPr>
            <w:tcW w:w="1980" w:type="dxa"/>
          </w:tcPr>
          <w:p w14:paraId="1828467D" w14:textId="77777777" w:rsidR="00323E15" w:rsidRDefault="00323E15">
            <w:pPr>
              <w:rPr>
                <w:rFonts w:ascii="宋体" w:hAnsi="宋体" w:cs="Arial"/>
              </w:rPr>
            </w:pPr>
          </w:p>
        </w:tc>
      </w:tr>
    </w:tbl>
    <w:p w14:paraId="0F73E889" w14:textId="77777777" w:rsidR="00323E15" w:rsidRDefault="00323E15">
      <w:pPr>
        <w:rPr>
          <w:rFonts w:ascii="宋体" w:hAnsi="宋体"/>
        </w:rPr>
      </w:pPr>
    </w:p>
    <w:p w14:paraId="6CAC7874" w14:textId="77777777" w:rsidR="00323E15" w:rsidRDefault="000B5A10">
      <w:pPr>
        <w:rPr>
          <w:b/>
          <w:sz w:val="28"/>
        </w:rPr>
      </w:pPr>
      <w:r>
        <w:rPr>
          <w:rFonts w:ascii="宋体" w:hAnsi="宋体"/>
        </w:rPr>
        <w:br w:type="page"/>
      </w: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录</w:t>
      </w:r>
    </w:p>
    <w:p w14:paraId="070C9B90" w14:textId="73760C37" w:rsidR="00934F94" w:rsidRDefault="000B5A1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1"/>
        </w:rPr>
        <w:fldChar w:fldCharType="begin"/>
      </w:r>
      <w:r>
        <w:rPr>
          <w:caps w:val="0"/>
          <w:sz w:val="21"/>
        </w:rPr>
        <w:instrText xml:space="preserve"> TOC \o "1-3" \h \z </w:instrText>
      </w:r>
      <w:r>
        <w:rPr>
          <w:caps w:val="0"/>
          <w:sz w:val="21"/>
        </w:rPr>
        <w:fldChar w:fldCharType="separate"/>
      </w:r>
      <w:hyperlink w:anchor="_Toc106030343" w:history="1">
        <w:r w:rsidR="00934F94" w:rsidRPr="002E0E92">
          <w:rPr>
            <w:rStyle w:val="af2"/>
            <w:noProof/>
          </w:rPr>
          <w:t>1.</w:t>
        </w:r>
        <w:r w:rsidR="00934F94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引言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_Toc106030343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09B8913F" w14:textId="4CB33AAA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44" w:history="1">
        <w:r w:rsidR="00934F94" w:rsidRPr="002E0E92">
          <w:rPr>
            <w:rStyle w:val="af2"/>
            <w:noProof/>
          </w:rPr>
          <w:t>1.1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目的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_Toc106030344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08A8DEA1" w14:textId="6CABFCFF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45" w:history="1">
        <w:r w:rsidR="00934F94" w:rsidRPr="002E0E92">
          <w:rPr>
            <w:rStyle w:val="af2"/>
            <w:noProof/>
          </w:rPr>
          <w:t>1.2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范围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_Toc106030345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51717791" w14:textId="456CBEC6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46" w:history="1">
        <w:r w:rsidR="00934F94" w:rsidRPr="002E0E92">
          <w:rPr>
            <w:rStyle w:val="af2"/>
            <w:noProof/>
          </w:rPr>
          <w:t>1.3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定义、首字母缩写词和缩略语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_Toc106030346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0904CE8B" w14:textId="4181EEBE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47" w:history="1">
        <w:r w:rsidR="00934F94" w:rsidRPr="002E0E92">
          <w:rPr>
            <w:rStyle w:val="af2"/>
            <w:noProof/>
          </w:rPr>
          <w:t>1.4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参考资料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_Toc106030347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18746E4F" w14:textId="23C7637C" w:rsidR="00934F94" w:rsidRDefault="0008038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106030348" w:history="1">
        <w:r w:rsidR="00934F94" w:rsidRPr="002E0E92">
          <w:rPr>
            <w:rStyle w:val="af2"/>
            <w:noProof/>
          </w:rPr>
          <w:t>2.</w:t>
        </w:r>
        <w:r w:rsidR="00934F94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软件总体概述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_Toc106030348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45B88EF0" w14:textId="140C9CEF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49" w:history="1">
        <w:r w:rsidR="00934F94" w:rsidRPr="002E0E92">
          <w:rPr>
            <w:rStyle w:val="af2"/>
            <w:noProof/>
          </w:rPr>
          <w:t>2.1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软件标识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_Toc106030349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5450568B" w14:textId="40AD8C30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50" w:history="1">
        <w:r w:rsidR="00934F94" w:rsidRPr="002E0E92">
          <w:rPr>
            <w:rStyle w:val="af2"/>
            <w:noProof/>
          </w:rPr>
          <w:t>2.2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软件描述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_Toc106030350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2914E5AB" w14:textId="50309C78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51" w:history="1">
        <w:r w:rsidR="00934F94" w:rsidRPr="002E0E92">
          <w:rPr>
            <w:rStyle w:val="af2"/>
            <w:noProof/>
          </w:rPr>
          <w:t>2.2.1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系统属性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_Toc106030351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</w:t>
        </w:r>
        <w:r w:rsidR="00934F94">
          <w:rPr>
            <w:noProof/>
            <w:webHidden/>
          </w:rPr>
          <w:fldChar w:fldCharType="end"/>
        </w:r>
      </w:hyperlink>
    </w:p>
    <w:p w14:paraId="21BB9C6D" w14:textId="5AB96372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52" w:history="1">
        <w:r w:rsidR="00934F94" w:rsidRPr="002E0E92">
          <w:rPr>
            <w:rStyle w:val="af2"/>
            <w:noProof/>
          </w:rPr>
          <w:t>2.2.2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开发背景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_Toc106030352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2</w:t>
        </w:r>
        <w:r w:rsidR="00934F94">
          <w:rPr>
            <w:noProof/>
            <w:webHidden/>
          </w:rPr>
          <w:fldChar w:fldCharType="end"/>
        </w:r>
      </w:hyperlink>
    </w:p>
    <w:p w14:paraId="356CCA21" w14:textId="7F549E9D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53" w:history="1">
        <w:r w:rsidR="00934F94" w:rsidRPr="002E0E92">
          <w:rPr>
            <w:rStyle w:val="af2"/>
            <w:noProof/>
          </w:rPr>
          <w:t>2.2.3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软件功能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_Toc106030353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2</w:t>
        </w:r>
        <w:r w:rsidR="00934F94">
          <w:rPr>
            <w:noProof/>
            <w:webHidden/>
          </w:rPr>
          <w:fldChar w:fldCharType="end"/>
        </w:r>
      </w:hyperlink>
    </w:p>
    <w:p w14:paraId="2993273C" w14:textId="1E33B4C2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54" w:history="1">
        <w:r w:rsidR="00934F94" w:rsidRPr="002E0E92">
          <w:rPr>
            <w:rStyle w:val="af2"/>
            <w:noProof/>
          </w:rPr>
          <w:t>2.3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用户的特点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_Toc106030354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3</w:t>
        </w:r>
        <w:r w:rsidR="00934F94">
          <w:rPr>
            <w:noProof/>
            <w:webHidden/>
          </w:rPr>
          <w:fldChar w:fldCharType="end"/>
        </w:r>
      </w:hyperlink>
    </w:p>
    <w:p w14:paraId="0D54FB12" w14:textId="6ADF3CC5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55" w:history="1">
        <w:r w:rsidR="00934F94" w:rsidRPr="002E0E92">
          <w:rPr>
            <w:rStyle w:val="af2"/>
            <w:noProof/>
          </w:rPr>
          <w:t>2.4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限制与约束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_Toc106030355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3</w:t>
        </w:r>
        <w:r w:rsidR="00934F94">
          <w:rPr>
            <w:noProof/>
            <w:webHidden/>
          </w:rPr>
          <w:fldChar w:fldCharType="end"/>
        </w:r>
      </w:hyperlink>
    </w:p>
    <w:p w14:paraId="1030A5F4" w14:textId="27B24187" w:rsidR="00934F94" w:rsidRDefault="0008038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106030356" w:history="1">
        <w:r w:rsidR="00934F94" w:rsidRPr="002E0E92">
          <w:rPr>
            <w:rStyle w:val="af2"/>
            <w:noProof/>
          </w:rPr>
          <w:t>3.</w:t>
        </w:r>
        <w:r w:rsidR="00934F94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具体需求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_Toc106030356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4</w:t>
        </w:r>
        <w:r w:rsidR="00934F94">
          <w:rPr>
            <w:noProof/>
            <w:webHidden/>
          </w:rPr>
          <w:fldChar w:fldCharType="end"/>
        </w:r>
      </w:hyperlink>
    </w:p>
    <w:p w14:paraId="355B2EE6" w14:textId="360124F2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57" w:history="1">
        <w:r w:rsidR="00934F94" w:rsidRPr="002E0E92">
          <w:rPr>
            <w:rStyle w:val="af2"/>
            <w:noProof/>
          </w:rPr>
          <w:t>3.1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首页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_Toc106030357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4</w:t>
        </w:r>
        <w:r w:rsidR="00934F94">
          <w:rPr>
            <w:noProof/>
            <w:webHidden/>
          </w:rPr>
          <w:fldChar w:fldCharType="end"/>
        </w:r>
      </w:hyperlink>
    </w:p>
    <w:p w14:paraId="0622FC4F" w14:textId="4E68F90D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58" w:history="1">
        <w:r w:rsidR="00934F94" w:rsidRPr="002E0E92">
          <w:rPr>
            <w:rStyle w:val="af2"/>
            <w:noProof/>
          </w:rPr>
          <w:t>3.1.1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用户注册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_Toc106030358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4</w:t>
        </w:r>
        <w:r w:rsidR="00934F94">
          <w:rPr>
            <w:noProof/>
            <w:webHidden/>
          </w:rPr>
          <w:fldChar w:fldCharType="end"/>
        </w:r>
      </w:hyperlink>
    </w:p>
    <w:p w14:paraId="07361282" w14:textId="5E06140B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59" w:history="1">
        <w:r w:rsidR="00934F94" w:rsidRPr="002E0E92">
          <w:rPr>
            <w:rStyle w:val="af2"/>
            <w:noProof/>
          </w:rPr>
          <w:t>3.1.2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登录页面：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_Toc106030359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5</w:t>
        </w:r>
        <w:r w:rsidR="00934F94">
          <w:rPr>
            <w:noProof/>
            <w:webHidden/>
          </w:rPr>
          <w:fldChar w:fldCharType="end"/>
        </w:r>
      </w:hyperlink>
    </w:p>
    <w:p w14:paraId="4070B45B" w14:textId="7136019E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0" w:history="1">
        <w:r w:rsidR="00934F94" w:rsidRPr="002E0E92">
          <w:rPr>
            <w:rStyle w:val="af2"/>
            <w:noProof/>
          </w:rPr>
          <w:t>3.1.3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发表文章：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_Toc106030360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6</w:t>
        </w:r>
        <w:r w:rsidR="00934F94">
          <w:rPr>
            <w:noProof/>
            <w:webHidden/>
          </w:rPr>
          <w:fldChar w:fldCharType="end"/>
        </w:r>
      </w:hyperlink>
    </w:p>
    <w:p w14:paraId="3EC3EA90" w14:textId="5F790E86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1" w:history="1">
        <w:r w:rsidR="00934F94" w:rsidRPr="002E0E92">
          <w:rPr>
            <w:rStyle w:val="af2"/>
            <w:noProof/>
          </w:rPr>
          <w:t>3.1.4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修改文章：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_Toc106030361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6</w:t>
        </w:r>
        <w:r w:rsidR="00934F94">
          <w:rPr>
            <w:noProof/>
            <w:webHidden/>
          </w:rPr>
          <w:fldChar w:fldCharType="end"/>
        </w:r>
      </w:hyperlink>
    </w:p>
    <w:p w14:paraId="7D0A788A" w14:textId="73909435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2" w:history="1">
        <w:r w:rsidR="00934F94" w:rsidRPr="002E0E92">
          <w:rPr>
            <w:rStyle w:val="af2"/>
            <w:noProof/>
          </w:rPr>
          <w:t>3.1.5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删除文章：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_Toc106030362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7</w:t>
        </w:r>
        <w:r w:rsidR="00934F94">
          <w:rPr>
            <w:noProof/>
            <w:webHidden/>
          </w:rPr>
          <w:fldChar w:fldCharType="end"/>
        </w:r>
      </w:hyperlink>
    </w:p>
    <w:p w14:paraId="15BF4B5C" w14:textId="1651BD3E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3" w:history="1">
        <w:r w:rsidR="00934F94" w:rsidRPr="002E0E92">
          <w:rPr>
            <w:rStyle w:val="af2"/>
            <w:noProof/>
          </w:rPr>
          <w:t>3.1.6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查看文章：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_Toc106030363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8</w:t>
        </w:r>
        <w:r w:rsidR="00934F94">
          <w:rPr>
            <w:noProof/>
            <w:webHidden/>
          </w:rPr>
          <w:fldChar w:fldCharType="end"/>
        </w:r>
      </w:hyperlink>
    </w:p>
    <w:p w14:paraId="66BABA66" w14:textId="10178A06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4" w:history="1">
        <w:r w:rsidR="00934F94" w:rsidRPr="002E0E92">
          <w:rPr>
            <w:rStyle w:val="af2"/>
            <w:noProof/>
          </w:rPr>
          <w:t>3.1.7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政策法规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_Toc106030364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9</w:t>
        </w:r>
        <w:r w:rsidR="00934F94">
          <w:rPr>
            <w:noProof/>
            <w:webHidden/>
          </w:rPr>
          <w:fldChar w:fldCharType="end"/>
        </w:r>
      </w:hyperlink>
    </w:p>
    <w:p w14:paraId="248DBAD1" w14:textId="392AB69E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5" w:history="1">
        <w:r w:rsidR="00934F94" w:rsidRPr="002E0E92">
          <w:rPr>
            <w:rStyle w:val="af2"/>
            <w:noProof/>
          </w:rPr>
          <w:t>3.1.8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热点话题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_Toc106030365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10</w:t>
        </w:r>
        <w:r w:rsidR="00934F94">
          <w:rPr>
            <w:noProof/>
            <w:webHidden/>
          </w:rPr>
          <w:fldChar w:fldCharType="end"/>
        </w:r>
      </w:hyperlink>
    </w:p>
    <w:p w14:paraId="6C449CA5" w14:textId="108E7FB1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66" w:history="1">
        <w:r w:rsidR="00934F94" w:rsidRPr="002E0E92">
          <w:rPr>
            <w:rStyle w:val="af2"/>
            <w:noProof/>
          </w:rPr>
          <w:t>3.2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系统管理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_Toc106030366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13</w:t>
        </w:r>
        <w:r w:rsidR="00934F94">
          <w:rPr>
            <w:noProof/>
            <w:webHidden/>
          </w:rPr>
          <w:fldChar w:fldCharType="end"/>
        </w:r>
      </w:hyperlink>
    </w:p>
    <w:p w14:paraId="1F3A530A" w14:textId="38F11041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7" w:history="1">
        <w:r w:rsidR="00934F94" w:rsidRPr="002E0E92">
          <w:rPr>
            <w:rStyle w:val="af2"/>
            <w:noProof/>
          </w:rPr>
          <w:t>3.2.1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权限管理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_Toc106030367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13</w:t>
        </w:r>
        <w:r w:rsidR="00934F94">
          <w:rPr>
            <w:noProof/>
            <w:webHidden/>
          </w:rPr>
          <w:fldChar w:fldCharType="end"/>
        </w:r>
      </w:hyperlink>
    </w:p>
    <w:p w14:paraId="1B906C18" w14:textId="71AD6795" w:rsidR="00934F94" w:rsidRDefault="0008038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hyperlink w:anchor="_Toc106030368" w:history="1">
        <w:r w:rsidR="00934F94" w:rsidRPr="002E0E92">
          <w:rPr>
            <w:rStyle w:val="af2"/>
            <w:noProof/>
          </w:rPr>
          <w:t>3.2.2</w:t>
        </w:r>
        <w:r w:rsidR="00934F94">
          <w:rPr>
            <w:rFonts w:asciiTheme="minorHAnsi" w:eastAsiaTheme="minorEastAsia" w:hAnsiTheme="minorHAnsi" w:cstheme="minorBidi"/>
            <w:i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用户管理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_Toc106030368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14</w:t>
        </w:r>
        <w:r w:rsidR="00934F94">
          <w:rPr>
            <w:noProof/>
            <w:webHidden/>
          </w:rPr>
          <w:fldChar w:fldCharType="end"/>
        </w:r>
      </w:hyperlink>
    </w:p>
    <w:p w14:paraId="0E8F96CF" w14:textId="7F168F9D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69" w:history="1">
        <w:r w:rsidR="00934F94" w:rsidRPr="002E0E92">
          <w:rPr>
            <w:rStyle w:val="af2"/>
            <w:noProof/>
          </w:rPr>
          <w:t>3.3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数据字典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_Toc106030369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15</w:t>
        </w:r>
        <w:r w:rsidR="00934F94">
          <w:rPr>
            <w:noProof/>
            <w:webHidden/>
          </w:rPr>
          <w:fldChar w:fldCharType="end"/>
        </w:r>
      </w:hyperlink>
    </w:p>
    <w:p w14:paraId="35993E9E" w14:textId="31049C76" w:rsidR="00934F94" w:rsidRDefault="0008038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106030370" w:history="1">
        <w:r w:rsidR="00934F94" w:rsidRPr="002E0E92">
          <w:rPr>
            <w:rStyle w:val="af2"/>
            <w:noProof/>
          </w:rPr>
          <w:t>4.</w:t>
        </w:r>
        <w:r w:rsidR="00934F94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性能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_Toc106030370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15</w:t>
        </w:r>
        <w:r w:rsidR="00934F94">
          <w:rPr>
            <w:noProof/>
            <w:webHidden/>
          </w:rPr>
          <w:fldChar w:fldCharType="end"/>
        </w:r>
      </w:hyperlink>
    </w:p>
    <w:p w14:paraId="53040ECF" w14:textId="16521547" w:rsidR="00934F94" w:rsidRDefault="0008038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hyperlink w:anchor="_Toc106030371" w:history="1">
        <w:r w:rsidR="00934F94" w:rsidRPr="002E0E92">
          <w:rPr>
            <w:rStyle w:val="af2"/>
            <w:noProof/>
          </w:rPr>
          <w:t>5.</w:t>
        </w:r>
        <w:r w:rsidR="00934F94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接口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_Toc106030371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15</w:t>
        </w:r>
        <w:r w:rsidR="00934F94">
          <w:rPr>
            <w:noProof/>
            <w:webHidden/>
          </w:rPr>
          <w:fldChar w:fldCharType="end"/>
        </w:r>
      </w:hyperlink>
    </w:p>
    <w:p w14:paraId="5DB90C1D" w14:textId="582B1844" w:rsidR="00934F94" w:rsidRDefault="0008038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6030372" w:history="1">
        <w:r w:rsidR="00934F94" w:rsidRPr="002E0E92">
          <w:rPr>
            <w:rStyle w:val="af2"/>
            <w:noProof/>
          </w:rPr>
          <w:t>5.1</w:t>
        </w:r>
        <w:r w:rsidR="00934F94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934F94" w:rsidRPr="002E0E92">
          <w:rPr>
            <w:rStyle w:val="af2"/>
            <w:noProof/>
          </w:rPr>
          <w:t>软件接口</w:t>
        </w:r>
        <w:r w:rsidR="00934F94">
          <w:rPr>
            <w:noProof/>
            <w:webHidden/>
          </w:rPr>
          <w:tab/>
        </w:r>
        <w:r w:rsidR="00934F94">
          <w:rPr>
            <w:noProof/>
            <w:webHidden/>
          </w:rPr>
          <w:fldChar w:fldCharType="begin"/>
        </w:r>
        <w:r w:rsidR="00934F94">
          <w:rPr>
            <w:noProof/>
            <w:webHidden/>
          </w:rPr>
          <w:instrText xml:space="preserve"> PAGEREF _Toc106030372 \h </w:instrText>
        </w:r>
        <w:r w:rsidR="00934F94">
          <w:rPr>
            <w:noProof/>
            <w:webHidden/>
          </w:rPr>
        </w:r>
        <w:r w:rsidR="00934F94">
          <w:rPr>
            <w:noProof/>
            <w:webHidden/>
          </w:rPr>
          <w:fldChar w:fldCharType="separate"/>
        </w:r>
        <w:r w:rsidR="00934F94">
          <w:rPr>
            <w:noProof/>
            <w:webHidden/>
          </w:rPr>
          <w:t>15</w:t>
        </w:r>
        <w:r w:rsidR="00934F94">
          <w:rPr>
            <w:noProof/>
            <w:webHidden/>
          </w:rPr>
          <w:fldChar w:fldCharType="end"/>
        </w:r>
      </w:hyperlink>
    </w:p>
    <w:p w14:paraId="75A01D27" w14:textId="1F12AA7A" w:rsidR="00323E15" w:rsidRDefault="000B5A10">
      <w:pPr>
        <w:tabs>
          <w:tab w:val="left" w:pos="400"/>
          <w:tab w:val="right" w:leader="dot" w:pos="8302"/>
        </w:tabs>
        <w:spacing w:before="120" w:after="120"/>
        <w:rPr>
          <w:b/>
          <w:sz w:val="28"/>
        </w:rPr>
        <w:sectPr w:rsidR="00323E15">
          <w:footerReference w:type="even" r:id="rId9"/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  <w:r>
        <w:rPr>
          <w:caps/>
        </w:rPr>
        <w:fldChar w:fldCharType="end"/>
      </w:r>
    </w:p>
    <w:p w14:paraId="1A8B699D" w14:textId="77777777" w:rsidR="00323E15" w:rsidRDefault="000B5A10">
      <w:pPr>
        <w:pStyle w:val="1"/>
      </w:pPr>
      <w:bookmarkStart w:id="2" w:name="_Toc106030343"/>
      <w:r>
        <w:rPr>
          <w:rFonts w:hint="eastAsia"/>
        </w:rPr>
        <w:lastRenderedPageBreak/>
        <w:t>引言</w:t>
      </w:r>
      <w:bookmarkEnd w:id="2"/>
    </w:p>
    <w:p w14:paraId="715F7D08" w14:textId="77777777" w:rsidR="00323E15" w:rsidRDefault="000B5A10">
      <w:pPr>
        <w:pStyle w:val="2"/>
      </w:pPr>
      <w:bookmarkStart w:id="3" w:name="_Toc106030344"/>
      <w:r>
        <w:rPr>
          <w:rFonts w:hint="eastAsia"/>
        </w:rPr>
        <w:t>目的</w:t>
      </w:r>
      <w:bookmarkEnd w:id="3"/>
    </w:p>
    <w:p w14:paraId="774C834E" w14:textId="77777777" w:rsidR="00323E15" w:rsidRDefault="000B5A10">
      <w:pPr>
        <w:numPr>
          <w:ilvl w:val="0"/>
          <w:numId w:val="2"/>
        </w:numPr>
        <w:tabs>
          <w:tab w:val="left" w:pos="845"/>
        </w:tabs>
        <w:spacing w:line="360" w:lineRule="auto"/>
        <w:rPr>
          <w:sz w:val="21"/>
        </w:rPr>
      </w:pPr>
      <w:r>
        <w:rPr>
          <w:rFonts w:hint="eastAsia"/>
          <w:sz w:val="21"/>
        </w:rPr>
        <w:t>定义网站总体要求，作为用户和软件开发人员之间相互了解的基础。</w:t>
      </w:r>
    </w:p>
    <w:p w14:paraId="4D563AA6" w14:textId="77777777" w:rsidR="00323E15" w:rsidRDefault="000B5A10">
      <w:pPr>
        <w:numPr>
          <w:ilvl w:val="0"/>
          <w:numId w:val="2"/>
        </w:numPr>
        <w:tabs>
          <w:tab w:val="left" w:pos="845"/>
        </w:tabs>
        <w:spacing w:line="360" w:lineRule="auto"/>
        <w:rPr>
          <w:sz w:val="21"/>
        </w:rPr>
      </w:pPr>
      <w:r>
        <w:rPr>
          <w:rFonts w:hint="eastAsia"/>
          <w:sz w:val="21"/>
        </w:rPr>
        <w:t>提供系统初步设计和对用户影响的信息，作为软件人员进行软件结构设计和编码的基础。</w:t>
      </w:r>
    </w:p>
    <w:p w14:paraId="0014E121" w14:textId="77777777" w:rsidR="00323E15" w:rsidRDefault="000B5A10">
      <w:pPr>
        <w:numPr>
          <w:ilvl w:val="0"/>
          <w:numId w:val="2"/>
        </w:numPr>
        <w:tabs>
          <w:tab w:val="left" w:pos="845"/>
        </w:tabs>
        <w:spacing w:line="360" w:lineRule="auto"/>
      </w:pPr>
      <w:r>
        <w:rPr>
          <w:rFonts w:hint="eastAsia"/>
          <w:sz w:val="21"/>
        </w:rPr>
        <w:t>作为软件总体测试和项目验收的依据。</w:t>
      </w:r>
    </w:p>
    <w:p w14:paraId="3C0D54E7" w14:textId="77777777" w:rsidR="00323E15" w:rsidRDefault="00323E15">
      <w:pPr>
        <w:pStyle w:val="a0"/>
      </w:pPr>
    </w:p>
    <w:p w14:paraId="667EF84F" w14:textId="77777777" w:rsidR="00323E15" w:rsidRDefault="000B5A10">
      <w:pPr>
        <w:pStyle w:val="2"/>
      </w:pPr>
      <w:bookmarkStart w:id="4" w:name="_Toc106030345"/>
      <w:r>
        <w:rPr>
          <w:rFonts w:hint="eastAsia"/>
        </w:rPr>
        <w:t>范围</w:t>
      </w:r>
      <w:bookmarkEnd w:id="4"/>
    </w:p>
    <w:p w14:paraId="3008E6BC" w14:textId="77777777" w:rsidR="00323E15" w:rsidRDefault="000B5A10">
      <w:pPr>
        <w:spacing w:line="36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本文档适用于新闻发布系统。</w:t>
      </w:r>
    </w:p>
    <w:p w14:paraId="608893AF" w14:textId="77777777" w:rsidR="00323E15" w:rsidRDefault="000B5A10">
      <w:pPr>
        <w:pStyle w:val="2"/>
      </w:pPr>
      <w:bookmarkStart w:id="5" w:name="_Toc106030346"/>
      <w:r>
        <w:rPr>
          <w:rFonts w:hint="eastAsia"/>
        </w:rPr>
        <w:t>定义、首字母缩写词和缩略语</w:t>
      </w:r>
      <w:bookmarkEnd w:id="5"/>
    </w:p>
    <w:p w14:paraId="72969529" w14:textId="77777777" w:rsidR="00323E15" w:rsidRDefault="000B5A10">
      <w:pPr>
        <w:numPr>
          <w:ilvl w:val="0"/>
          <w:numId w:val="3"/>
        </w:numPr>
        <w:tabs>
          <w:tab w:val="left" w:pos="780"/>
        </w:tabs>
        <w:spacing w:line="360" w:lineRule="auto"/>
        <w:rPr>
          <w:sz w:val="21"/>
        </w:rPr>
      </w:pPr>
      <w:r>
        <w:rPr>
          <w:rFonts w:hint="eastAsia"/>
          <w:sz w:val="21"/>
        </w:rPr>
        <w:t>OPENCMS</w:t>
      </w:r>
      <w:r>
        <w:rPr>
          <w:rFonts w:hint="eastAsia"/>
          <w:sz w:val="21"/>
        </w:rPr>
        <w:t>：内容管理系统</w:t>
      </w:r>
    </w:p>
    <w:p w14:paraId="15E53803" w14:textId="77777777" w:rsidR="00323E15" w:rsidRDefault="000B5A10">
      <w:pPr>
        <w:numPr>
          <w:ilvl w:val="0"/>
          <w:numId w:val="3"/>
        </w:numPr>
        <w:tabs>
          <w:tab w:val="left" w:pos="780"/>
        </w:tabs>
        <w:spacing w:line="360" w:lineRule="auto"/>
        <w:rPr>
          <w:sz w:val="21"/>
        </w:rPr>
      </w:pPr>
      <w:r>
        <w:rPr>
          <w:rFonts w:hint="eastAsia"/>
          <w:sz w:val="21"/>
        </w:rPr>
        <w:t>HTTP</w:t>
      </w:r>
      <w:r>
        <w:rPr>
          <w:rFonts w:hint="eastAsia"/>
          <w:sz w:val="21"/>
        </w:rPr>
        <w:t>：超文本传输协义</w:t>
      </w:r>
    </w:p>
    <w:p w14:paraId="15A29725" w14:textId="77777777" w:rsidR="00323E15" w:rsidRDefault="000B5A10">
      <w:pPr>
        <w:numPr>
          <w:ilvl w:val="0"/>
          <w:numId w:val="3"/>
        </w:numPr>
        <w:tabs>
          <w:tab w:val="left" w:pos="780"/>
        </w:tabs>
        <w:spacing w:line="360" w:lineRule="auto"/>
        <w:rPr>
          <w:sz w:val="21"/>
        </w:rPr>
      </w:pPr>
      <w:r>
        <w:rPr>
          <w:rFonts w:hint="eastAsia"/>
          <w:sz w:val="21"/>
        </w:rPr>
        <w:t>HTML</w:t>
      </w:r>
      <w:r>
        <w:rPr>
          <w:rFonts w:hint="eastAsia"/>
          <w:sz w:val="21"/>
        </w:rPr>
        <w:t>：超文本标签语言</w:t>
      </w:r>
    </w:p>
    <w:p w14:paraId="198D27EE" w14:textId="77777777" w:rsidR="00323E15" w:rsidRDefault="000B5A10">
      <w:pPr>
        <w:numPr>
          <w:ilvl w:val="0"/>
          <w:numId w:val="3"/>
        </w:numPr>
        <w:tabs>
          <w:tab w:val="left" w:pos="780"/>
        </w:tabs>
        <w:spacing w:line="360" w:lineRule="auto"/>
      </w:pPr>
      <w:r>
        <w:rPr>
          <w:rFonts w:hint="eastAsia"/>
          <w:sz w:val="21"/>
        </w:rPr>
        <w:t>JDBC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数据库连接</w:t>
      </w:r>
    </w:p>
    <w:p w14:paraId="5741A5DC" w14:textId="77777777" w:rsidR="00323E15" w:rsidRDefault="000B5A10">
      <w:pPr>
        <w:pStyle w:val="2"/>
      </w:pPr>
      <w:bookmarkStart w:id="6" w:name="_Toc152126717"/>
      <w:bookmarkStart w:id="7" w:name="_Toc155777188"/>
      <w:bookmarkStart w:id="8" w:name="_Toc106030347"/>
      <w:r>
        <w:rPr>
          <w:rFonts w:hint="eastAsia"/>
        </w:rPr>
        <w:t>参考资料</w:t>
      </w:r>
      <w:bookmarkEnd w:id="6"/>
      <w:bookmarkEnd w:id="7"/>
      <w:bookmarkEnd w:id="8"/>
    </w:p>
    <w:p w14:paraId="0C84BEF1" w14:textId="77777777" w:rsidR="00323E15" w:rsidRDefault="000B5A10">
      <w:pPr>
        <w:spacing w:line="360" w:lineRule="auto"/>
        <w:ind w:leftChars="180" w:left="360"/>
        <w:rPr>
          <w:sz w:val="21"/>
        </w:rPr>
      </w:pPr>
      <w:r>
        <w:rPr>
          <w:rFonts w:hint="eastAsia"/>
          <w:sz w:val="21"/>
        </w:rPr>
        <w:t>《新闻发布系统解决方案》</w:t>
      </w:r>
      <w:r>
        <w:rPr>
          <w:rFonts w:hint="eastAsia"/>
          <w:sz w:val="21"/>
        </w:rPr>
        <w:t xml:space="preserve"> </w:t>
      </w:r>
    </w:p>
    <w:p w14:paraId="5B9DEB1B" w14:textId="77777777" w:rsidR="00323E15" w:rsidRDefault="00323E15">
      <w:pPr>
        <w:spacing w:line="360" w:lineRule="auto"/>
        <w:ind w:leftChars="180" w:left="360"/>
        <w:rPr>
          <w:sz w:val="21"/>
        </w:rPr>
      </w:pPr>
    </w:p>
    <w:p w14:paraId="5451568E" w14:textId="77777777" w:rsidR="00323E15" w:rsidRDefault="000B5A10">
      <w:pPr>
        <w:pStyle w:val="1"/>
      </w:pPr>
      <w:bookmarkStart w:id="9" w:name="_Toc106030348"/>
      <w:r>
        <w:rPr>
          <w:rFonts w:hint="eastAsia"/>
        </w:rPr>
        <w:t>软件总体概述</w:t>
      </w:r>
      <w:bookmarkEnd w:id="9"/>
    </w:p>
    <w:p w14:paraId="4F726711" w14:textId="77777777" w:rsidR="00323E15" w:rsidRDefault="000B5A10">
      <w:pPr>
        <w:spacing w:line="360" w:lineRule="auto"/>
        <w:ind w:firstLineChars="200" w:firstLine="420"/>
        <w:rPr>
          <w:rFonts w:hAnsi="宋体"/>
          <w:color w:val="000000"/>
          <w:sz w:val="21"/>
        </w:rPr>
      </w:pPr>
      <w:r>
        <w:rPr>
          <w:rFonts w:hint="eastAsia"/>
          <w:sz w:val="21"/>
        </w:rPr>
        <w:t>本文档主要定义了新闻发布系统的需求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由四大模块组成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功能分为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登录注册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浏览新闻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新闻管理。</w:t>
      </w:r>
    </w:p>
    <w:p w14:paraId="72E8DD13" w14:textId="77777777" w:rsidR="00323E15" w:rsidRDefault="00323E15"/>
    <w:p w14:paraId="6A76234D" w14:textId="77777777" w:rsidR="00323E15" w:rsidRDefault="000B5A10">
      <w:pPr>
        <w:pStyle w:val="2"/>
      </w:pPr>
      <w:bookmarkStart w:id="10" w:name="_Toc106030349"/>
      <w:r>
        <w:rPr>
          <w:rFonts w:hint="eastAsia"/>
        </w:rPr>
        <w:t>软件标识</w:t>
      </w:r>
      <w:bookmarkEnd w:id="10"/>
    </w:p>
    <w:p w14:paraId="5135357C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软件全名称：新闻发布系统</w:t>
      </w:r>
    </w:p>
    <w:p w14:paraId="0151C133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软件缩称：</w:t>
      </w:r>
      <w:r>
        <w:rPr>
          <w:rFonts w:hint="eastAsia"/>
          <w:sz w:val="21"/>
        </w:rPr>
        <w:t>SPRINGBOOT-NEWS</w:t>
      </w:r>
    </w:p>
    <w:p w14:paraId="386D6B43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版本号：</w:t>
      </w:r>
      <w:r>
        <w:rPr>
          <w:rFonts w:hint="eastAsia"/>
          <w:sz w:val="21"/>
        </w:rPr>
        <w:t xml:space="preserve">1.0 </w:t>
      </w:r>
    </w:p>
    <w:p w14:paraId="58B8C9D9" w14:textId="77777777" w:rsidR="00323E15" w:rsidRDefault="00323E15">
      <w:pPr>
        <w:spacing w:line="360" w:lineRule="auto"/>
        <w:ind w:firstLineChars="200" w:firstLine="420"/>
        <w:jc w:val="both"/>
        <w:rPr>
          <w:sz w:val="21"/>
        </w:rPr>
      </w:pPr>
    </w:p>
    <w:p w14:paraId="44246D56" w14:textId="77777777" w:rsidR="00323E15" w:rsidRDefault="000B5A10">
      <w:pPr>
        <w:pStyle w:val="2"/>
      </w:pPr>
      <w:bookmarkStart w:id="11" w:name="_Toc106030350"/>
      <w:r>
        <w:rPr>
          <w:rFonts w:hint="eastAsia"/>
        </w:rPr>
        <w:t>软件描述</w:t>
      </w:r>
      <w:bookmarkEnd w:id="11"/>
    </w:p>
    <w:p w14:paraId="44835E79" w14:textId="77777777" w:rsidR="00323E15" w:rsidRDefault="000B5A10">
      <w:pPr>
        <w:pStyle w:val="3"/>
      </w:pPr>
      <w:bookmarkStart w:id="12" w:name="_Toc106030351"/>
      <w:r>
        <w:rPr>
          <w:rFonts w:hint="eastAsia"/>
        </w:rPr>
        <w:t>系统属性</w:t>
      </w:r>
      <w:bookmarkEnd w:id="12"/>
    </w:p>
    <w:p w14:paraId="7ECC26D0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本系统是一个独立开发的网站。在系统中提供按各自需求进行的新闻的发布管理以及普</w:t>
      </w:r>
      <w:r>
        <w:rPr>
          <w:rFonts w:hint="eastAsia"/>
          <w:sz w:val="21"/>
        </w:rPr>
        <w:lastRenderedPageBreak/>
        <w:t>通用户浏览新闻的相关信息。</w:t>
      </w:r>
    </w:p>
    <w:p w14:paraId="78F9F81D" w14:textId="77777777" w:rsidR="00323E15" w:rsidRDefault="00323E15">
      <w:pPr>
        <w:spacing w:line="360" w:lineRule="auto"/>
        <w:ind w:firstLineChars="200" w:firstLine="420"/>
        <w:jc w:val="both"/>
        <w:rPr>
          <w:sz w:val="21"/>
        </w:rPr>
      </w:pPr>
    </w:p>
    <w:p w14:paraId="28B068CC" w14:textId="77777777" w:rsidR="00323E15" w:rsidRDefault="000B5A10">
      <w:pPr>
        <w:pStyle w:val="3"/>
      </w:pPr>
      <w:bookmarkStart w:id="13" w:name="_Toc106030352"/>
      <w:r>
        <w:rPr>
          <w:rFonts w:hint="eastAsia"/>
        </w:rPr>
        <w:t>开发背景</w:t>
      </w:r>
      <w:bookmarkEnd w:id="13"/>
    </w:p>
    <w:p w14:paraId="12B1221E" w14:textId="77777777" w:rsidR="00323E15" w:rsidRDefault="000B5A10">
      <w:pPr>
        <w:ind w:firstLine="4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新闻管理系统，是将网站上需要经常变动的信息，如校园动态、学院新闻、新竞赛发布、娱乐活动和招聘行业动态等信息集中管理，并通过信息的某些共性进行分类，经过有效地组织发布到网站上的一种网站应用程序。新闻发布和管理系统是构成校园网站的一个重要组成部分，它是学院的一个窗口，通过该窗口，学院可以展示自己的学院文化，发布新研究成果和公司招聘服务信息，从而达到吸引学生，扩大学生群的目的。实际上，不管是政府部门、国家机构还是公司或企业，新闻管理系统是一个不可缺少的信息交流门户和平台。网站新闻管理系统离不开数据库系统，不论新闻和评论信息还是会员信息都需要放在数据库中。系统用户权限分两种：普通用户和管理员，不同权限的用户登录到不同的操作页面，从而进行相应的操作。</w:t>
      </w:r>
    </w:p>
    <w:p w14:paraId="3076A1BB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信息数据。</w:t>
      </w:r>
    </w:p>
    <w:p w14:paraId="52274BB0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本系统的应用目标是全国的</w:t>
      </w:r>
      <w:r>
        <w:rPr>
          <w:rFonts w:hint="eastAsia"/>
          <w:sz w:val="21"/>
        </w:rPr>
        <w:t>IT</w:t>
      </w:r>
      <w:r>
        <w:rPr>
          <w:rFonts w:hint="eastAsia"/>
          <w:sz w:val="21"/>
        </w:rPr>
        <w:t>企业用户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和全国的个人用户。</w:t>
      </w:r>
    </w:p>
    <w:p w14:paraId="488F8716" w14:textId="77777777" w:rsidR="00323E15" w:rsidRDefault="000B5A10">
      <w:pPr>
        <w:pStyle w:val="3"/>
      </w:pPr>
      <w:bookmarkStart w:id="14" w:name="_Toc106030353"/>
      <w:r>
        <w:rPr>
          <w:rFonts w:hint="eastAsia"/>
        </w:rPr>
        <w:t>软件功能</w:t>
      </w:r>
      <w:bookmarkEnd w:id="14"/>
    </w:p>
    <w:p w14:paraId="453E4343" w14:textId="77777777" w:rsidR="00323E15" w:rsidRDefault="000B5A10">
      <w:pPr>
        <w:spacing w:line="36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系统分成四大大模块：登录注册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发布新闻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管理新闻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浏览新闻。</w:t>
      </w:r>
    </w:p>
    <w:p w14:paraId="00A74D3E" w14:textId="77777777" w:rsidR="00323E15" w:rsidRDefault="00323E15">
      <w:pPr>
        <w:spacing w:line="360" w:lineRule="auto"/>
        <w:ind w:firstLineChars="200" w:firstLine="400"/>
      </w:pPr>
    </w:p>
    <w:p w14:paraId="2D4AE637" w14:textId="77777777" w:rsidR="00323E15" w:rsidRDefault="000B5A10">
      <w:pPr>
        <w:spacing w:line="360" w:lineRule="auto"/>
        <w:ind w:firstLineChars="200" w:firstLine="400"/>
      </w:pPr>
      <w:r>
        <w:rPr>
          <w:rFonts w:hint="eastAsia"/>
        </w:rPr>
        <w:t>主体结构图</w:t>
      </w:r>
    </w:p>
    <w:p w14:paraId="2D6EA9A5" w14:textId="77777777" w:rsidR="00323E15" w:rsidRDefault="000B5A10">
      <w:pPr>
        <w:spacing w:line="360" w:lineRule="auto"/>
        <w:ind w:firstLineChars="200" w:firstLine="400"/>
        <w:jc w:val="center"/>
      </w:pPr>
      <w:r>
        <w:rPr>
          <w:rFonts w:hint="eastAsia"/>
        </w:rPr>
        <w:object w:dxaOrig="3418" w:dyaOrig="3722" w14:anchorId="6EBDC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4" o:spid="_x0000_i1025" type="#_x0000_t75" style="width:252.75pt;height:275.25pt" o:ole="">
            <v:fill o:detectmouseclick="t"/>
            <v:imagedata r:id="rId10" o:title=""/>
            <o:lock v:ext="edit" aspectratio="f"/>
          </v:shape>
          <o:OLEObject Type="Embed" ProgID="Visio.Drawing.15" ShapeID="Object 114" DrawAspect="Content" ObjectID="_1716709778" r:id="rId11">
            <o:FieldCodes>\* MERGEFORMAT</o:FieldCodes>
          </o:OLEObject>
        </w:object>
      </w:r>
    </w:p>
    <w:p w14:paraId="096EDFDF" w14:textId="77777777" w:rsidR="00323E15" w:rsidRDefault="00323E15">
      <w:pPr>
        <w:spacing w:line="360" w:lineRule="auto"/>
        <w:ind w:firstLineChars="200" w:firstLine="420"/>
        <w:rPr>
          <w:sz w:val="21"/>
        </w:rPr>
      </w:pPr>
    </w:p>
    <w:p w14:paraId="7D8F1D53" w14:textId="77777777" w:rsidR="00323E15" w:rsidRDefault="000B5A10">
      <w:pPr>
        <w:spacing w:line="360" w:lineRule="auto"/>
        <w:rPr>
          <w:sz w:val="21"/>
        </w:rPr>
      </w:pPr>
      <w:r>
        <w:object w:dxaOrig="6554" w:dyaOrig="3103" w14:anchorId="022BA834">
          <v:shape id="Object 90" o:spid="_x0000_i1026" type="#_x0000_t75" style="width:415.5pt;height:196.5pt;mso-wrap-style:square;mso-position-horizontal-relative:page;mso-position-vertical-relative:page" o:ole="">
            <v:imagedata r:id="rId12" o:title=""/>
            <o:lock v:ext="edit" aspectratio="f"/>
          </v:shape>
          <o:OLEObject Type="Embed" ProgID="Visio.Drawing.15" ShapeID="Object 90" DrawAspect="Content" ObjectID="_1716709779" r:id="rId13"/>
        </w:object>
      </w:r>
    </w:p>
    <w:p w14:paraId="76650142" w14:textId="77777777" w:rsidR="00323E15" w:rsidRDefault="00323E15">
      <w:pPr>
        <w:spacing w:line="360" w:lineRule="auto"/>
      </w:pPr>
    </w:p>
    <w:p w14:paraId="1BEE2C34" w14:textId="77777777" w:rsidR="00323E15" w:rsidRDefault="000B5A10">
      <w:pPr>
        <w:pStyle w:val="2"/>
      </w:pPr>
      <w:bookmarkStart w:id="15" w:name="_Toc106030354"/>
      <w:r>
        <w:rPr>
          <w:rFonts w:hint="eastAsia"/>
        </w:rPr>
        <w:t>用户的特点</w:t>
      </w:r>
      <w:bookmarkEnd w:id="15"/>
    </w:p>
    <w:p w14:paraId="1B2277AC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用户能够熟练的使用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操作系统，能使用</w:t>
      </w:r>
      <w:r>
        <w:rPr>
          <w:rFonts w:hint="eastAsia"/>
          <w:sz w:val="21"/>
        </w:rPr>
        <w:t>IE</w:t>
      </w:r>
      <w:r>
        <w:rPr>
          <w:rFonts w:hint="eastAsia"/>
          <w:sz w:val="21"/>
        </w:rPr>
        <w:t>浏览器上网，以及使用</w:t>
      </w:r>
      <w:r>
        <w:rPr>
          <w:rFonts w:hint="eastAsia"/>
          <w:sz w:val="21"/>
        </w:rPr>
        <w:t>Office</w:t>
      </w:r>
      <w:r>
        <w:rPr>
          <w:rFonts w:hint="eastAsia"/>
          <w:sz w:val="21"/>
        </w:rPr>
        <w:t>办公套件进行文档处理。</w:t>
      </w:r>
    </w:p>
    <w:p w14:paraId="1455BE7B" w14:textId="77777777" w:rsidR="00323E15" w:rsidRDefault="000B5A10">
      <w:pPr>
        <w:pStyle w:val="2"/>
      </w:pPr>
      <w:bookmarkStart w:id="16" w:name="_Toc106030355"/>
      <w:r>
        <w:rPr>
          <w:rFonts w:hint="eastAsia"/>
        </w:rPr>
        <w:t>限制与约束</w:t>
      </w:r>
      <w:bookmarkEnd w:id="16"/>
      <w:r>
        <w:rPr>
          <w:rFonts w:hint="eastAsia"/>
        </w:rPr>
        <w:t xml:space="preserve"> </w:t>
      </w:r>
    </w:p>
    <w:p w14:paraId="3879229E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系统运行环境</w:t>
      </w:r>
    </w:p>
    <w:p w14:paraId="1A31C824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操作系统：</w:t>
      </w:r>
      <w:r>
        <w:rPr>
          <w:rFonts w:hint="eastAsia"/>
        </w:rPr>
        <w:t>简体中文</w:t>
      </w:r>
      <w:r>
        <w:rPr>
          <w:rFonts w:hint="eastAsia"/>
        </w:rPr>
        <w:t>Windows2003Professional</w:t>
      </w:r>
    </w:p>
    <w:p w14:paraId="02D7BE29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数据库：</w:t>
      </w:r>
      <w:r>
        <w:t>Microsoft SQL Server 2000</w:t>
      </w:r>
      <w:r>
        <w:rPr>
          <w:rFonts w:hint="eastAsia"/>
        </w:rPr>
        <w:t>，</w:t>
      </w:r>
      <w:r>
        <w:rPr>
          <w:rFonts w:hint="eastAsia"/>
        </w:rPr>
        <w:t>SP4</w:t>
      </w:r>
      <w:r>
        <w:rPr>
          <w:rFonts w:hint="eastAsia"/>
        </w:rPr>
        <w:t>补丁</w:t>
      </w:r>
    </w:p>
    <w:p w14:paraId="29A6DD66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浏览器：</w:t>
      </w:r>
      <w:r>
        <w:t>Internet Explorer 6.0</w:t>
      </w:r>
      <w:r>
        <w:rPr>
          <w:rFonts w:hint="eastAsia"/>
          <w:sz w:val="21"/>
        </w:rPr>
        <w:t>及以上</w:t>
      </w:r>
    </w:p>
    <w:p w14:paraId="018855DF" w14:textId="77777777" w:rsidR="00323E15" w:rsidRDefault="00323E15">
      <w:pPr>
        <w:spacing w:line="360" w:lineRule="auto"/>
        <w:ind w:firstLineChars="200" w:firstLine="420"/>
        <w:jc w:val="both"/>
        <w:rPr>
          <w:sz w:val="21"/>
        </w:rPr>
      </w:pPr>
    </w:p>
    <w:p w14:paraId="6652FEE3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硬件限制</w:t>
      </w:r>
    </w:p>
    <w:p w14:paraId="1909311F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WEB</w:t>
      </w:r>
      <w:r>
        <w:rPr>
          <w:rFonts w:hint="eastAsia"/>
          <w:sz w:val="21"/>
        </w:rPr>
        <w:t>服务器、数据库服务器</w:t>
      </w:r>
    </w:p>
    <w:p w14:paraId="10AE2B5C" w14:textId="77777777" w:rsidR="00323E15" w:rsidRDefault="000B5A10">
      <w:pPr>
        <w:ind w:leftChars="360" w:left="720"/>
        <w:rPr>
          <w:sz w:val="21"/>
        </w:rPr>
      </w:pPr>
      <w:r>
        <w:rPr>
          <w:rFonts w:hint="eastAsia"/>
          <w:sz w:val="21"/>
        </w:rPr>
        <w:t>CPU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 xml:space="preserve">Intel Pentium 4 3.0G </w:t>
      </w:r>
    </w:p>
    <w:p w14:paraId="04C22BA3" w14:textId="77777777" w:rsidR="00323E15" w:rsidRDefault="000B5A10">
      <w:pPr>
        <w:ind w:leftChars="360" w:left="720"/>
        <w:rPr>
          <w:sz w:val="21"/>
        </w:rPr>
      </w:pPr>
      <w:r>
        <w:rPr>
          <w:rFonts w:hint="eastAsia"/>
          <w:sz w:val="21"/>
        </w:rPr>
        <w:t>内存：</w:t>
      </w:r>
      <w:r>
        <w:rPr>
          <w:rFonts w:hint="eastAsia"/>
          <w:sz w:val="21"/>
        </w:rPr>
        <w:t>2GB</w:t>
      </w:r>
    </w:p>
    <w:p w14:paraId="2810BD12" w14:textId="77777777" w:rsidR="00323E15" w:rsidRDefault="000B5A10">
      <w:pPr>
        <w:ind w:leftChars="360" w:left="720"/>
        <w:rPr>
          <w:sz w:val="21"/>
        </w:rPr>
      </w:pPr>
      <w:r>
        <w:rPr>
          <w:rFonts w:hint="eastAsia"/>
          <w:sz w:val="21"/>
        </w:rPr>
        <w:t>硬盘：</w:t>
      </w:r>
      <w:r>
        <w:rPr>
          <w:rFonts w:hint="eastAsia"/>
          <w:sz w:val="21"/>
        </w:rPr>
        <w:t>80GB</w:t>
      </w:r>
    </w:p>
    <w:p w14:paraId="25321F80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网络</w:t>
      </w:r>
    </w:p>
    <w:p w14:paraId="0EEF41AD" w14:textId="77777777" w:rsidR="00323E15" w:rsidRDefault="000B5A10">
      <w:pPr>
        <w:ind w:left="720"/>
        <w:rPr>
          <w:sz w:val="21"/>
        </w:rPr>
      </w:pPr>
      <w:r>
        <w:rPr>
          <w:rFonts w:hint="eastAsia"/>
          <w:sz w:val="21"/>
        </w:rPr>
        <w:t>以太网：</w:t>
      </w:r>
      <w:r>
        <w:rPr>
          <w:rFonts w:hint="eastAsia"/>
          <w:sz w:val="21"/>
        </w:rPr>
        <w:t>100MB</w:t>
      </w:r>
    </w:p>
    <w:p w14:paraId="0BB74AF7" w14:textId="77777777" w:rsidR="00323E15" w:rsidRDefault="000B5A10">
      <w:pPr>
        <w:spacing w:line="360" w:lineRule="auto"/>
        <w:ind w:firstLineChars="200" w:firstLine="420"/>
        <w:jc w:val="both"/>
        <w:rPr>
          <w:sz w:val="21"/>
        </w:rPr>
      </w:pPr>
      <w:r>
        <w:rPr>
          <w:rFonts w:hint="eastAsia"/>
          <w:sz w:val="21"/>
        </w:rPr>
        <w:t>用户机器配置</w:t>
      </w:r>
    </w:p>
    <w:p w14:paraId="11C3934A" w14:textId="77777777" w:rsidR="00323E15" w:rsidRDefault="000B5A10">
      <w:pPr>
        <w:ind w:left="720"/>
        <w:rPr>
          <w:sz w:val="21"/>
        </w:rPr>
      </w:pPr>
      <w:r>
        <w:rPr>
          <w:rFonts w:hint="eastAsia"/>
          <w:sz w:val="21"/>
        </w:rPr>
        <w:t>内存：</w:t>
      </w:r>
      <w:r>
        <w:rPr>
          <w:rFonts w:hint="eastAsia"/>
          <w:sz w:val="21"/>
        </w:rPr>
        <w:t>512MB</w:t>
      </w:r>
    </w:p>
    <w:p w14:paraId="16F64225" w14:textId="77777777" w:rsidR="00323E15" w:rsidRDefault="000B5A10">
      <w:pPr>
        <w:pStyle w:val="1"/>
      </w:pPr>
      <w:bookmarkStart w:id="17" w:name="_Toc106030356"/>
      <w:r>
        <w:rPr>
          <w:rFonts w:hint="eastAsia"/>
        </w:rPr>
        <w:lastRenderedPageBreak/>
        <w:t>具体需求</w:t>
      </w:r>
      <w:bookmarkEnd w:id="17"/>
    </w:p>
    <w:p w14:paraId="00544B21" w14:textId="77777777" w:rsidR="00323E15" w:rsidRDefault="000B5A10">
      <w:pPr>
        <w:pStyle w:val="2"/>
      </w:pPr>
      <w:bookmarkStart w:id="18" w:name="_Toc106030357"/>
      <w:r>
        <w:rPr>
          <w:rFonts w:hint="eastAsia"/>
        </w:rPr>
        <w:t>首页</w:t>
      </w:r>
      <w:bookmarkEnd w:id="18"/>
    </w:p>
    <w:p w14:paraId="3CD2E19E" w14:textId="447F95C3" w:rsidR="00323E15" w:rsidRDefault="00934F94">
      <w:pPr>
        <w:widowControl/>
      </w:pPr>
      <w:r>
        <w:rPr>
          <w:rFonts w:ascii="宋体" w:hAnsi="宋体" w:cs="宋体"/>
          <w:noProof/>
          <w:sz w:val="24"/>
          <w:szCs w:val="24"/>
          <w:lang w:bidi="ar"/>
        </w:rPr>
        <w:drawing>
          <wp:inline distT="0" distB="0" distL="0" distR="0" wp14:anchorId="5FE084DE" wp14:editId="2A84D22B">
            <wp:extent cx="4286250" cy="1752600"/>
            <wp:effectExtent l="0" t="0" r="0" b="0"/>
            <wp:docPr id="4" name="图片 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IMG_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1263FD3" w14:textId="77777777" w:rsidR="00323E15" w:rsidRDefault="00323E15">
      <w:pPr>
        <w:widowControl/>
      </w:pPr>
    </w:p>
    <w:p w14:paraId="336B1FD9" w14:textId="77777777" w:rsidR="00323E15" w:rsidRDefault="00323E15">
      <w:pPr>
        <w:pStyle w:val="a0"/>
        <w:ind w:left="0"/>
      </w:pPr>
    </w:p>
    <w:p w14:paraId="2FB1A964" w14:textId="77777777" w:rsidR="00323E15" w:rsidRDefault="000B5A10">
      <w:pPr>
        <w:ind w:firstLineChars="200" w:firstLine="400"/>
      </w:pPr>
      <w:r>
        <w:rPr>
          <w:rFonts w:hint="eastAsia"/>
        </w:rPr>
        <w:t>如上图所示，系统分为六个子模块，分别是：注册，登录，发布新闻，修改新闻，删除新闻，浏览新闻。</w:t>
      </w:r>
      <w:r>
        <w:rPr>
          <w:rFonts w:hint="eastAsia"/>
        </w:rPr>
        <w:t xml:space="preserve"> </w:t>
      </w:r>
    </w:p>
    <w:p w14:paraId="4DBC3356" w14:textId="77777777" w:rsidR="00323E15" w:rsidRDefault="000B5A10">
      <w:pPr>
        <w:spacing w:line="240" w:lineRule="auto"/>
        <w:ind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1：注册：实现新用户注册</w:t>
      </w:r>
    </w:p>
    <w:p w14:paraId="480A4FCF" w14:textId="77777777" w:rsidR="00323E15" w:rsidRDefault="000B5A10">
      <w:pPr>
        <w:spacing w:beforeLines="50" w:before="156" w:line="240" w:lineRule="auto"/>
        <w:ind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2：登录：用户进入整个系统的入口。</w:t>
      </w:r>
    </w:p>
    <w:p w14:paraId="4EA48706" w14:textId="77777777" w:rsidR="00323E15" w:rsidRDefault="000B5A10">
      <w:pPr>
        <w:spacing w:line="240" w:lineRule="auto"/>
        <w:ind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3：发布新闻：输入标题和内容发布文章。</w:t>
      </w:r>
    </w:p>
    <w:p w14:paraId="18DCCE51" w14:textId="77777777" w:rsidR="00323E15" w:rsidRDefault="000B5A10">
      <w:pPr>
        <w:spacing w:line="240" w:lineRule="auto"/>
        <w:ind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4：修改新闻：对已发布新闻进行修改操作。</w:t>
      </w:r>
    </w:p>
    <w:p w14:paraId="69E3CACC" w14:textId="77777777" w:rsidR="00323E15" w:rsidRDefault="000B5A10">
      <w:pPr>
        <w:spacing w:line="240" w:lineRule="auto"/>
        <w:ind w:firstLine="400"/>
        <w:rPr>
          <w:rFonts w:ascii="宋体" w:hAnsi="宋体" w:cs="宋体"/>
        </w:rPr>
      </w:pPr>
      <w:r>
        <w:rPr>
          <w:rFonts w:ascii="宋体" w:hAnsi="宋体" w:cs="宋体" w:hint="eastAsia"/>
        </w:rPr>
        <w:t>5：删除新闻：对文章进行删除。</w:t>
      </w:r>
    </w:p>
    <w:p w14:paraId="62E7D7FD" w14:textId="77777777" w:rsidR="00323E15" w:rsidRDefault="000B5A10">
      <w:pPr>
        <w:ind w:firstLine="400"/>
      </w:pPr>
      <w:r>
        <w:rPr>
          <w:rFonts w:hint="eastAsia"/>
        </w:rPr>
        <w:t>6</w:t>
      </w:r>
      <w:r>
        <w:rPr>
          <w:rFonts w:hint="eastAsia"/>
        </w:rPr>
        <w:t>：浏览新闻：在新闻发布后在主页可以浏览新闻。</w:t>
      </w:r>
    </w:p>
    <w:p w14:paraId="7355E39E" w14:textId="77777777" w:rsidR="00323E15" w:rsidRDefault="000B5A10">
      <w:pPr>
        <w:pStyle w:val="3"/>
      </w:pPr>
      <w:bookmarkStart w:id="19" w:name="_Toc16288"/>
      <w:bookmarkStart w:id="20" w:name="_Toc106030358"/>
      <w:r>
        <w:rPr>
          <w:rFonts w:hint="eastAsia"/>
        </w:rPr>
        <w:t>用户注册</w:t>
      </w:r>
      <w:bookmarkEnd w:id="19"/>
      <w:bookmarkEnd w:id="20"/>
    </w:p>
    <w:p w14:paraId="410A1504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输入用户名和密码，不能为空</w:t>
      </w:r>
    </w:p>
    <w:p w14:paraId="3AD51498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输入正确的验证码</w:t>
      </w:r>
    </w:p>
    <w:p w14:paraId="1B83D267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点击登录</w:t>
      </w:r>
    </w:p>
    <w:p w14:paraId="2B2B8253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如果成功，则跳转到管理员页面</w:t>
      </w:r>
    </w:p>
    <w:p w14:paraId="3F3379E0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如果不成功，则弹出失败对话框</w:t>
      </w:r>
    </w:p>
    <w:p w14:paraId="34D76A68" w14:textId="77777777" w:rsidR="00323E15" w:rsidRDefault="00323E15">
      <w:pPr>
        <w:ind w:leftChars="180" w:left="360"/>
      </w:pPr>
    </w:p>
    <w:p w14:paraId="4719DE10" w14:textId="77777777" w:rsidR="00323E15" w:rsidRDefault="000B5A10">
      <w:pPr>
        <w:ind w:leftChars="180" w:left="360"/>
        <w:jc w:val="center"/>
      </w:pPr>
      <w:r>
        <w:object w:dxaOrig="2688" w:dyaOrig="7316" w14:anchorId="43561869">
          <v:shape id="Object 102" o:spid="_x0000_i1027" type="#_x0000_t75" style="width:108.75pt;height:295.5pt" o:ole="">
            <v:fill o:detectmouseclick="t"/>
            <v:imagedata r:id="rId15" o:title=""/>
            <o:lock v:ext="edit" aspectratio="f"/>
          </v:shape>
          <o:OLEObject Type="Embed" ProgID="Visio.Drawing.15" ShapeID="Object 102" DrawAspect="Content" ObjectID="_1716709780" r:id="rId16">
            <o:FieldCodes>\* MERGEFORMAT</o:FieldCodes>
          </o:OLEObject>
        </w:object>
      </w:r>
    </w:p>
    <w:p w14:paraId="4668F430" w14:textId="77777777" w:rsidR="00323E15" w:rsidRDefault="00323E15">
      <w:pPr>
        <w:pStyle w:val="a0"/>
      </w:pPr>
    </w:p>
    <w:p w14:paraId="436CB040" w14:textId="77777777" w:rsidR="00323E15" w:rsidRDefault="000B5A10">
      <w:pPr>
        <w:pStyle w:val="3"/>
      </w:pPr>
      <w:bookmarkStart w:id="21" w:name="_Toc106030359"/>
      <w:r>
        <w:rPr>
          <w:rFonts w:hint="eastAsia"/>
        </w:rPr>
        <w:t>登录页面：</w:t>
      </w:r>
      <w:bookmarkEnd w:id="21"/>
    </w:p>
    <w:p w14:paraId="3BB266C9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输入用户名和密码，不能为空</w:t>
      </w:r>
    </w:p>
    <w:p w14:paraId="461DF733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输入正确的验证码</w:t>
      </w:r>
    </w:p>
    <w:p w14:paraId="06A132A0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点击登录</w:t>
      </w:r>
    </w:p>
    <w:p w14:paraId="711FE875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如果成功，则跳转到管理员页面</w:t>
      </w:r>
    </w:p>
    <w:p w14:paraId="7025C384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如果不成功，则弹出失败对话框</w:t>
      </w:r>
    </w:p>
    <w:p w14:paraId="73CA9842" w14:textId="77777777" w:rsidR="00323E15" w:rsidRDefault="000B5A10">
      <w:pPr>
        <w:pStyle w:val="a0"/>
        <w:jc w:val="center"/>
      </w:pPr>
      <w:r>
        <w:rPr>
          <w:rFonts w:hint="eastAsia"/>
        </w:rPr>
        <w:object w:dxaOrig="2689" w:dyaOrig="6298" w14:anchorId="58F343DE">
          <v:shape id="Object 108" o:spid="_x0000_i1028" type="#_x0000_t75" alt="" style="width:113.25pt;height:266.25pt" o:ole="">
            <v:fill o:detectmouseclick="t"/>
            <v:imagedata r:id="rId17" o:title=""/>
            <o:lock v:ext="edit" aspectratio="f"/>
          </v:shape>
          <o:OLEObject Type="Embed" ProgID="Visio.Drawing.15" ShapeID="Object 108" DrawAspect="Content" ObjectID="_1716709781" r:id="rId18">
            <o:FieldCodes>\* MERGEFORMAT</o:FieldCodes>
          </o:OLEObject>
        </w:object>
      </w:r>
    </w:p>
    <w:p w14:paraId="3E401F2D" w14:textId="77777777" w:rsidR="00323E15" w:rsidRDefault="00323E15">
      <w:pPr>
        <w:pStyle w:val="a0"/>
      </w:pPr>
    </w:p>
    <w:p w14:paraId="3CF8DD49" w14:textId="77777777" w:rsidR="00323E15" w:rsidRDefault="000B5A10">
      <w:pPr>
        <w:pStyle w:val="3"/>
      </w:pPr>
      <w:bookmarkStart w:id="22" w:name="_Toc106030360"/>
      <w:r>
        <w:rPr>
          <w:rFonts w:hint="eastAsia"/>
        </w:rPr>
        <w:t>发表文章：</w:t>
      </w:r>
      <w:bookmarkEnd w:id="22"/>
    </w:p>
    <w:p w14:paraId="324E0E7D" w14:textId="77777777" w:rsidR="00323E15" w:rsidRDefault="000B5A10">
      <w:pPr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输入标题</w:t>
      </w:r>
    </w:p>
    <w:p w14:paraId="778EAA7F" w14:textId="77777777" w:rsidR="00323E15" w:rsidRDefault="000B5A10">
      <w:pPr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输入内容</w:t>
      </w:r>
    </w:p>
    <w:p w14:paraId="372FC937" w14:textId="77777777" w:rsidR="00323E15" w:rsidRDefault="000B5A10">
      <w:pPr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点击发表</w:t>
      </w:r>
    </w:p>
    <w:p w14:paraId="3F471F38" w14:textId="77777777" w:rsidR="00323E15" w:rsidRDefault="000B5A10">
      <w:pPr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成功，会刷新页面，重新拉取新闻数据，标题，内容，以及当前发表文章的作者</w:t>
      </w:r>
    </w:p>
    <w:p w14:paraId="268571D3" w14:textId="77777777" w:rsidR="00323E15" w:rsidRDefault="000B5A10">
      <w:pPr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失败，会弹出失败对话框</w:t>
      </w:r>
    </w:p>
    <w:p w14:paraId="686C7441" w14:textId="77777777" w:rsidR="00323E15" w:rsidRDefault="00323E15">
      <w:pPr>
        <w:pStyle w:val="a0"/>
      </w:pPr>
    </w:p>
    <w:p w14:paraId="23B4E231" w14:textId="77777777" w:rsidR="00323E15" w:rsidRDefault="000B5A10">
      <w:pPr>
        <w:pStyle w:val="a0"/>
        <w:jc w:val="center"/>
      </w:pPr>
      <w:r>
        <w:rPr>
          <w:rFonts w:hint="eastAsia"/>
        </w:rPr>
        <w:object w:dxaOrig="2688" w:dyaOrig="6301" w14:anchorId="077F7FAE">
          <v:shape id="Object 104" o:spid="_x0000_i1029" type="#_x0000_t75" style="width:153pt;height:358.5pt" o:ole="">
            <v:fill o:detectmouseclick="t"/>
            <v:imagedata r:id="rId19" o:title=""/>
            <o:lock v:ext="edit" aspectratio="f"/>
          </v:shape>
          <o:OLEObject Type="Embed" ProgID="Visio.Drawing.15" ShapeID="Object 104" DrawAspect="Content" ObjectID="_1716709782" r:id="rId20">
            <o:FieldCodes>\* MERGEFORMAT</o:FieldCodes>
          </o:OLEObject>
        </w:object>
      </w:r>
    </w:p>
    <w:p w14:paraId="6D563FF3" w14:textId="77777777" w:rsidR="00323E15" w:rsidRDefault="000B5A10">
      <w:pPr>
        <w:pStyle w:val="3"/>
      </w:pPr>
      <w:bookmarkStart w:id="23" w:name="_Toc106030361"/>
      <w:r>
        <w:rPr>
          <w:rFonts w:hint="eastAsia"/>
        </w:rPr>
        <w:t>修改文章：</w:t>
      </w:r>
      <w:bookmarkEnd w:id="23"/>
    </w:p>
    <w:p w14:paraId="20E0386D" w14:textId="77777777" w:rsidR="00323E15" w:rsidRDefault="000B5A10">
      <w:pPr>
        <w:numPr>
          <w:ilvl w:val="0"/>
          <w:numId w:val="6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点击某项文章行，点击修改按钮</w:t>
      </w:r>
    </w:p>
    <w:p w14:paraId="54E17DD8" w14:textId="77777777" w:rsidR="00323E15" w:rsidRDefault="000B5A10">
      <w:pPr>
        <w:numPr>
          <w:ilvl w:val="0"/>
          <w:numId w:val="6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跳转到新的修改文章页面，标题不可修改，内容可修改</w:t>
      </w:r>
    </w:p>
    <w:p w14:paraId="69A5B5E9" w14:textId="77777777" w:rsidR="00323E15" w:rsidRDefault="000B5A10">
      <w:pPr>
        <w:numPr>
          <w:ilvl w:val="0"/>
          <w:numId w:val="6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点击修改，文章会更新，作者为修改文章的作者，内容为新的内容</w:t>
      </w:r>
    </w:p>
    <w:p w14:paraId="1540A1CF" w14:textId="77777777" w:rsidR="00323E15" w:rsidRDefault="00323E15">
      <w:pPr>
        <w:rPr>
          <w:rFonts w:ascii="楷体" w:hAnsi="楷体"/>
          <w:sz w:val="24"/>
          <w:szCs w:val="24"/>
        </w:rPr>
      </w:pPr>
    </w:p>
    <w:p w14:paraId="6B8C46D5" w14:textId="77777777" w:rsidR="00323E15" w:rsidRDefault="000B5A10">
      <w:pPr>
        <w:jc w:val="center"/>
        <w:rPr>
          <w:rFonts w:ascii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object w:dxaOrig="2687" w:dyaOrig="6300" w14:anchorId="4151FC7E">
          <v:shape id="Object 105" o:spid="_x0000_i1030" type="#_x0000_t75" style="width:125.25pt;height:293.25pt" o:ole="">
            <v:fill o:detectmouseclick="t"/>
            <v:imagedata r:id="rId21" o:title=""/>
            <o:lock v:ext="edit" aspectratio="f"/>
          </v:shape>
          <o:OLEObject Type="Embed" ProgID="Visio.Drawing.15" ShapeID="Object 105" DrawAspect="Content" ObjectID="_1716709783" r:id="rId22">
            <o:FieldCodes>\* MERGEFORMAT</o:FieldCodes>
          </o:OLEObject>
        </w:object>
      </w:r>
    </w:p>
    <w:p w14:paraId="7F8641E6" w14:textId="77777777" w:rsidR="00323E15" w:rsidRDefault="000B5A10">
      <w:pPr>
        <w:pStyle w:val="3"/>
      </w:pPr>
      <w:bookmarkStart w:id="24" w:name="_Toc106030362"/>
      <w:r>
        <w:rPr>
          <w:rFonts w:hint="eastAsia"/>
        </w:rPr>
        <w:t>删除文章：</w:t>
      </w:r>
      <w:bookmarkEnd w:id="24"/>
    </w:p>
    <w:p w14:paraId="5C9B23BE" w14:textId="77777777" w:rsidR="00323E15" w:rsidRDefault="000B5A10">
      <w:pPr>
        <w:numPr>
          <w:ilvl w:val="0"/>
          <w:numId w:val="7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点击某项文章行，点击删除按钮</w:t>
      </w:r>
    </w:p>
    <w:p w14:paraId="46B70E5C" w14:textId="77777777" w:rsidR="00323E15" w:rsidRDefault="000B5A10">
      <w:pPr>
        <w:numPr>
          <w:ilvl w:val="0"/>
          <w:numId w:val="7"/>
        </w:numPr>
        <w:rPr>
          <w:rFonts w:ascii="楷体" w:eastAsia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t>刷新页面，该文章被删除</w:t>
      </w:r>
    </w:p>
    <w:p w14:paraId="77AEAD32" w14:textId="77777777" w:rsidR="00323E15" w:rsidRDefault="000B5A10">
      <w:pPr>
        <w:jc w:val="center"/>
        <w:rPr>
          <w:rFonts w:ascii="楷体" w:hAnsi="楷体"/>
          <w:sz w:val="24"/>
          <w:szCs w:val="24"/>
        </w:rPr>
      </w:pPr>
      <w:r>
        <w:rPr>
          <w:rFonts w:ascii="楷体" w:hAnsi="楷体" w:hint="eastAsia"/>
          <w:sz w:val="24"/>
          <w:szCs w:val="24"/>
        </w:rPr>
        <w:object w:dxaOrig="3579" w:dyaOrig="6298" w14:anchorId="01505627">
          <v:shape id="Object 109" o:spid="_x0000_i1031" type="#_x0000_t75" alt="" style="width:177pt;height:312pt" o:ole="">
            <v:fill o:detectmouseclick="t"/>
            <v:imagedata r:id="rId23" o:title=""/>
            <o:lock v:ext="edit" aspectratio="f"/>
          </v:shape>
          <o:OLEObject Type="Embed" ProgID="Visio.Drawing.15" ShapeID="Object 109" DrawAspect="Content" ObjectID="_1716709784" r:id="rId24">
            <o:FieldCodes>\* MERGEFORMAT</o:FieldCodes>
          </o:OLEObject>
        </w:object>
      </w:r>
    </w:p>
    <w:p w14:paraId="033745D6" w14:textId="77777777" w:rsidR="00323E15" w:rsidRDefault="00323E15">
      <w:pPr>
        <w:rPr>
          <w:rFonts w:ascii="楷体" w:hAnsi="楷体"/>
          <w:sz w:val="24"/>
          <w:szCs w:val="24"/>
        </w:rPr>
      </w:pPr>
    </w:p>
    <w:p w14:paraId="7A7EE127" w14:textId="77777777" w:rsidR="00323E15" w:rsidRDefault="000B5A10">
      <w:pPr>
        <w:pStyle w:val="3"/>
        <w:keepNext/>
        <w:keepLines/>
        <w:spacing w:line="240" w:lineRule="auto"/>
      </w:pPr>
      <w:bookmarkStart w:id="25" w:name="_Toc106030363"/>
      <w:r>
        <w:rPr>
          <w:rFonts w:hint="eastAsia"/>
        </w:rPr>
        <w:lastRenderedPageBreak/>
        <w:t>查看文章：</w:t>
      </w:r>
      <w:bookmarkEnd w:id="25"/>
    </w:p>
    <w:p w14:paraId="7090A122" w14:textId="77777777" w:rsidR="00323E15" w:rsidRDefault="000B5A10">
      <w:pPr>
        <w:numPr>
          <w:ilvl w:val="0"/>
          <w:numId w:val="4"/>
        </w:numPr>
        <w:rPr>
          <w:rFonts w:ascii="楷体" w:eastAsia="楷体" w:hAnsi="楷体"/>
          <w:bCs/>
          <w:sz w:val="24"/>
          <w:szCs w:val="24"/>
        </w:rPr>
      </w:pPr>
      <w:r>
        <w:rPr>
          <w:rFonts w:ascii="楷体" w:hAnsi="楷体" w:hint="eastAsia"/>
          <w:bCs/>
          <w:sz w:val="24"/>
          <w:szCs w:val="24"/>
        </w:rPr>
        <w:t>页面初始加载，自动从数据库中拉取所有文章并显示在首页上</w:t>
      </w:r>
    </w:p>
    <w:p w14:paraId="778291F4" w14:textId="77777777" w:rsidR="00323E15" w:rsidRDefault="00323E15">
      <w:pPr>
        <w:pStyle w:val="3"/>
        <w:numPr>
          <w:ilvl w:val="0"/>
          <w:numId w:val="0"/>
        </w:numPr>
        <w:tabs>
          <w:tab w:val="left" w:pos="0"/>
        </w:tabs>
        <w:snapToGrid w:val="0"/>
      </w:pPr>
    </w:p>
    <w:p w14:paraId="6726408A" w14:textId="77777777" w:rsidR="00323E15" w:rsidRDefault="000B5A10">
      <w:pPr>
        <w:jc w:val="center"/>
      </w:pPr>
      <w:r>
        <w:rPr>
          <w:rFonts w:hint="eastAsia"/>
        </w:rPr>
        <w:object w:dxaOrig="2099" w:dyaOrig="5850" w14:anchorId="0205CA9F">
          <v:shape id="Object 99" o:spid="_x0000_i1032" type="#_x0000_t75" style="width:91.5pt;height:271.5pt" o:ole="">
            <v:fill o:detectmouseclick="t"/>
            <v:imagedata r:id="rId25" o:title=""/>
            <o:lock v:ext="edit" aspectratio="f"/>
          </v:shape>
          <o:OLEObject Type="Embed" ProgID="Visio.Drawing.15" ShapeID="Object 99" DrawAspect="Content" ObjectID="_1716709785" r:id="rId26">
            <o:FieldCodes>\* MERGEFORMAT</o:FieldCodes>
          </o:OLEObject>
        </w:object>
      </w:r>
    </w:p>
    <w:p w14:paraId="4186D48F" w14:textId="77777777" w:rsidR="00323E15" w:rsidRDefault="00323E15">
      <w:pPr>
        <w:pStyle w:val="a0"/>
        <w:ind w:left="0"/>
      </w:pPr>
    </w:p>
    <w:p w14:paraId="6C955766" w14:textId="77777777" w:rsidR="00323E15" w:rsidRDefault="00323E15">
      <w:pPr>
        <w:pStyle w:val="a0"/>
      </w:pPr>
    </w:p>
    <w:p w14:paraId="3846E203" w14:textId="77777777" w:rsidR="00323E15" w:rsidRDefault="000B5A10">
      <w:pPr>
        <w:pStyle w:val="a0"/>
        <w:ind w:left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3.1.6.2 </w:t>
      </w:r>
      <w:r>
        <w:rPr>
          <w:rFonts w:hint="eastAsia"/>
          <w:b/>
          <w:bCs/>
          <w:i/>
          <w:iCs/>
        </w:rPr>
        <w:t>点赞评论</w:t>
      </w:r>
    </w:p>
    <w:p w14:paraId="12594D9B" w14:textId="77777777" w:rsidR="00323E15" w:rsidRDefault="000B5A10">
      <w:pPr>
        <w:pStyle w:val="a0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object w:dxaOrig="3582" w:dyaOrig="7827" w14:anchorId="333AEEEF">
          <v:shape id="Object 113" o:spid="_x0000_i1033" type="#_x0000_t75" alt="" style="width:149.25pt;height:306.75pt" o:ole="">
            <v:fill o:detectmouseclick="t"/>
            <v:imagedata r:id="rId27" o:title=""/>
            <o:lock v:ext="edit" aspectratio="f"/>
          </v:shape>
          <o:OLEObject Type="Embed" ProgID="Visio.Drawing.15" ShapeID="Object 113" DrawAspect="Content" ObjectID="_1716709786" r:id="rId28">
            <o:FieldCodes>\* MERGEFORMAT</o:FieldCodes>
          </o:OLEObject>
        </w:object>
      </w:r>
    </w:p>
    <w:p w14:paraId="0702F5D9" w14:textId="77777777" w:rsidR="00323E15" w:rsidRDefault="00323E15">
      <w:pPr>
        <w:pStyle w:val="a0"/>
        <w:ind w:left="1260"/>
      </w:pPr>
    </w:p>
    <w:p w14:paraId="179E44B3" w14:textId="77777777" w:rsidR="00323E15" w:rsidRDefault="000B5A10">
      <w:pPr>
        <w:pStyle w:val="3"/>
        <w:tabs>
          <w:tab w:val="left" w:pos="340"/>
        </w:tabs>
        <w:ind w:left="709" w:hanging="709"/>
      </w:pPr>
      <w:bookmarkStart w:id="26" w:name="_Toc106030364"/>
      <w:r>
        <w:rPr>
          <w:rFonts w:hint="eastAsia"/>
        </w:rPr>
        <w:t>政策法规</w:t>
      </w:r>
      <w:bookmarkEnd w:id="26"/>
    </w:p>
    <w:p w14:paraId="2DBE49B7" w14:textId="77777777" w:rsidR="00323E15" w:rsidRDefault="000B5A10">
      <w:pPr>
        <w:pStyle w:val="a0"/>
      </w:pPr>
      <w:r>
        <w:rPr>
          <w:rFonts w:hint="eastAsia"/>
        </w:rPr>
        <w:t>政策法规信息可以给企业用户在管理员工时提供帮助，以免违反国家的法律法规；同样它也可以使求职者更好的保护自身的合法权益。</w:t>
      </w:r>
    </w:p>
    <w:p w14:paraId="781EBE47" w14:textId="77777777" w:rsidR="00323E15" w:rsidRDefault="000B5A10">
      <w:pPr>
        <w:pStyle w:val="a0"/>
      </w:pPr>
      <w:r>
        <w:rPr>
          <w:rFonts w:hint="eastAsia"/>
        </w:rPr>
        <w:t>浏览政策法规的用例图如下：</w:t>
      </w:r>
    </w:p>
    <w:p w14:paraId="4E76B0F7" w14:textId="6A29DB70" w:rsidR="00323E15" w:rsidRDefault="00934F94">
      <w:pPr>
        <w:pStyle w:val="a0"/>
      </w:pPr>
      <w:r>
        <w:rPr>
          <w:rFonts w:hint="eastAsia"/>
          <w:noProof/>
        </w:rPr>
        <w:drawing>
          <wp:inline distT="0" distB="0" distL="0" distR="0" wp14:anchorId="76ED1C80" wp14:editId="1BECE56A">
            <wp:extent cx="4124325" cy="3048000"/>
            <wp:effectExtent l="0" t="0" r="0" b="0"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C148" w14:textId="77777777" w:rsidR="00323E15" w:rsidRDefault="000B5A10">
      <w:pPr>
        <w:pStyle w:val="a0"/>
      </w:pPr>
      <w:r>
        <w:rPr>
          <w:rFonts w:hint="eastAsia"/>
        </w:rPr>
        <w:t>浏览政策法规的流程如下：</w:t>
      </w:r>
    </w:p>
    <w:p w14:paraId="6C56C0EB" w14:textId="77777777" w:rsidR="00323E15" w:rsidRDefault="000B5A10">
      <w:pPr>
        <w:pStyle w:val="a0"/>
        <w:numPr>
          <w:ilvl w:val="0"/>
          <w:numId w:val="8"/>
        </w:numPr>
      </w:pPr>
      <w:r>
        <w:rPr>
          <w:rFonts w:hint="eastAsia"/>
        </w:rPr>
        <w:t>个人用户或企业用户选择政策法规；</w:t>
      </w:r>
    </w:p>
    <w:p w14:paraId="5733E870" w14:textId="77777777" w:rsidR="00323E15" w:rsidRDefault="000B5A10">
      <w:pPr>
        <w:pStyle w:val="a0"/>
        <w:numPr>
          <w:ilvl w:val="0"/>
          <w:numId w:val="8"/>
        </w:numPr>
      </w:pPr>
      <w:r>
        <w:rPr>
          <w:rFonts w:hint="eastAsia"/>
        </w:rPr>
        <w:t>进入政策法规详细列表页面；</w:t>
      </w:r>
    </w:p>
    <w:p w14:paraId="7D68EE45" w14:textId="77777777" w:rsidR="00323E15" w:rsidRDefault="000B5A10">
      <w:pPr>
        <w:pStyle w:val="a0"/>
        <w:numPr>
          <w:ilvl w:val="0"/>
          <w:numId w:val="8"/>
        </w:numPr>
      </w:pPr>
      <w:r>
        <w:rPr>
          <w:rFonts w:hint="eastAsia"/>
        </w:rPr>
        <w:t>用户可选择自己感兴趣的标题并点击；</w:t>
      </w:r>
    </w:p>
    <w:p w14:paraId="3D89C840" w14:textId="77777777" w:rsidR="00323E15" w:rsidRDefault="000B5A10">
      <w:pPr>
        <w:pStyle w:val="a0"/>
        <w:numPr>
          <w:ilvl w:val="0"/>
          <w:numId w:val="8"/>
        </w:numPr>
      </w:pPr>
      <w:r>
        <w:rPr>
          <w:rFonts w:hint="eastAsia"/>
        </w:rPr>
        <w:t>查看已选择内容的详情。</w:t>
      </w:r>
    </w:p>
    <w:p w14:paraId="69D40A67" w14:textId="07EE6678" w:rsidR="00323E15" w:rsidRDefault="00934F94">
      <w:pPr>
        <w:pStyle w:val="a0"/>
        <w:ind w:left="1260"/>
      </w:pPr>
      <w:r>
        <w:rPr>
          <w:rFonts w:hint="eastAsia"/>
          <w:noProof/>
        </w:rPr>
        <w:drawing>
          <wp:inline distT="0" distB="0" distL="0" distR="0" wp14:anchorId="016B4B9C" wp14:editId="12CAC4D9">
            <wp:extent cx="2286000" cy="3238500"/>
            <wp:effectExtent l="0" t="0" r="0" b="0"/>
            <wp:docPr id="1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9FF261" w14:textId="77777777" w:rsidR="00323E15" w:rsidRDefault="00323E15">
      <w:pPr>
        <w:pStyle w:val="a0"/>
        <w:ind w:left="1260"/>
      </w:pPr>
    </w:p>
    <w:p w14:paraId="4122285D" w14:textId="77777777" w:rsidR="00323E15" w:rsidRDefault="000B5A10">
      <w:pPr>
        <w:pStyle w:val="3"/>
        <w:tabs>
          <w:tab w:val="left" w:pos="340"/>
        </w:tabs>
        <w:ind w:left="709" w:hanging="709"/>
      </w:pPr>
      <w:bookmarkStart w:id="27" w:name="_Toc106030365"/>
      <w:r>
        <w:rPr>
          <w:rFonts w:hint="eastAsia"/>
        </w:rPr>
        <w:t>热点话题</w:t>
      </w:r>
      <w:bookmarkEnd w:id="27"/>
    </w:p>
    <w:p w14:paraId="5673494E" w14:textId="77777777" w:rsidR="00323E15" w:rsidRDefault="000B5A10">
      <w:pPr>
        <w:pStyle w:val="a0"/>
      </w:pPr>
      <w:r>
        <w:rPr>
          <w:rFonts w:hint="eastAsia"/>
        </w:rPr>
        <w:t>热点话题是当前职场上的一些备受关注的话题。</w:t>
      </w:r>
    </w:p>
    <w:p w14:paraId="1FD02728" w14:textId="77777777" w:rsidR="00323E15" w:rsidRDefault="000B5A10">
      <w:pPr>
        <w:pStyle w:val="a0"/>
      </w:pPr>
      <w:r>
        <w:rPr>
          <w:rFonts w:hint="eastAsia"/>
        </w:rPr>
        <w:t>浏览热点话题的用例图如下：</w:t>
      </w:r>
    </w:p>
    <w:p w14:paraId="0F7AD9A3" w14:textId="4533838D" w:rsidR="00323E15" w:rsidRDefault="00934F94">
      <w:pPr>
        <w:pStyle w:val="a0"/>
      </w:pPr>
      <w:r>
        <w:rPr>
          <w:rFonts w:hint="eastAsia"/>
          <w:noProof/>
        </w:rPr>
        <w:drawing>
          <wp:inline distT="0" distB="0" distL="0" distR="0" wp14:anchorId="0C40472A" wp14:editId="7A846C16">
            <wp:extent cx="3228975" cy="2333625"/>
            <wp:effectExtent l="0" t="0" r="0" b="0"/>
            <wp:docPr id="1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0D37" w14:textId="77777777" w:rsidR="00323E15" w:rsidRDefault="00323E15">
      <w:pPr>
        <w:pStyle w:val="a0"/>
      </w:pPr>
    </w:p>
    <w:p w14:paraId="3E93F05D" w14:textId="77777777" w:rsidR="00323E15" w:rsidRDefault="000B5A10">
      <w:pPr>
        <w:pStyle w:val="a0"/>
      </w:pPr>
      <w:r>
        <w:rPr>
          <w:rFonts w:hint="eastAsia"/>
        </w:rPr>
        <w:t>浏览浏览热点话题的流程如下：</w:t>
      </w:r>
    </w:p>
    <w:p w14:paraId="4C790384" w14:textId="77777777" w:rsidR="00323E15" w:rsidRDefault="000B5A10">
      <w:pPr>
        <w:pStyle w:val="a0"/>
        <w:numPr>
          <w:ilvl w:val="0"/>
          <w:numId w:val="9"/>
        </w:numPr>
      </w:pPr>
      <w:r>
        <w:rPr>
          <w:rFonts w:hint="eastAsia"/>
        </w:rPr>
        <w:t>个人用户或企业用户选择热点话题；</w:t>
      </w:r>
    </w:p>
    <w:p w14:paraId="5988AFB9" w14:textId="77777777" w:rsidR="00323E15" w:rsidRDefault="000B5A10">
      <w:pPr>
        <w:pStyle w:val="a0"/>
        <w:numPr>
          <w:ilvl w:val="0"/>
          <w:numId w:val="9"/>
        </w:numPr>
      </w:pPr>
      <w:r>
        <w:rPr>
          <w:rFonts w:hint="eastAsia"/>
        </w:rPr>
        <w:t>进入热点话题详细列表页面；</w:t>
      </w:r>
    </w:p>
    <w:p w14:paraId="6BCA4510" w14:textId="77777777" w:rsidR="00323E15" w:rsidRDefault="000B5A10">
      <w:pPr>
        <w:pStyle w:val="a0"/>
        <w:numPr>
          <w:ilvl w:val="0"/>
          <w:numId w:val="9"/>
        </w:numPr>
      </w:pPr>
      <w:r>
        <w:rPr>
          <w:rFonts w:hint="eastAsia"/>
        </w:rPr>
        <w:t>用户可选择自己感兴趣的标题并点击；</w:t>
      </w:r>
    </w:p>
    <w:p w14:paraId="49C8767D" w14:textId="77777777" w:rsidR="00323E15" w:rsidRDefault="000B5A10">
      <w:pPr>
        <w:pStyle w:val="a0"/>
        <w:numPr>
          <w:ilvl w:val="0"/>
          <w:numId w:val="9"/>
        </w:numPr>
      </w:pPr>
      <w:r>
        <w:rPr>
          <w:rFonts w:hint="eastAsia"/>
        </w:rPr>
        <w:t>查看已选择内容的详情。</w:t>
      </w:r>
    </w:p>
    <w:p w14:paraId="2A768708" w14:textId="77777777" w:rsidR="00323E15" w:rsidRDefault="00323E15">
      <w:pPr>
        <w:pStyle w:val="a0"/>
        <w:ind w:left="1260"/>
      </w:pPr>
    </w:p>
    <w:p w14:paraId="20270DC8" w14:textId="77777777" w:rsidR="00323E15" w:rsidRDefault="000B5A10">
      <w:pPr>
        <w:pStyle w:val="4"/>
      </w:pPr>
      <w:r>
        <w:rPr>
          <w:rFonts w:hint="eastAsia"/>
        </w:rPr>
        <w:t>基本信息维护</w:t>
      </w:r>
    </w:p>
    <w:p w14:paraId="15487D43" w14:textId="77777777" w:rsidR="00323E15" w:rsidRDefault="000B5A10">
      <w:pPr>
        <w:ind w:firstLine="420"/>
      </w:pPr>
      <w:r>
        <w:rPr>
          <w:rFonts w:hint="eastAsia"/>
        </w:rPr>
        <w:t>基本信息维护包括企业用户修改密码、添加基本信息、修改基本信息。</w:t>
      </w:r>
    </w:p>
    <w:p w14:paraId="18FA3162" w14:textId="77777777" w:rsidR="00323E15" w:rsidRDefault="000B5A1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、修改密码的操作流程如下图所示：</w:t>
      </w:r>
    </w:p>
    <w:p w14:paraId="51453F5D" w14:textId="7BB520D0" w:rsidR="00323E15" w:rsidRDefault="00934F94">
      <w:pPr>
        <w:ind w:firstLine="420"/>
        <w:jc w:val="center"/>
      </w:pPr>
      <w:r>
        <w:rPr>
          <w:noProof/>
          <w:snapToGrid/>
        </w:rPr>
        <w:lastRenderedPageBreak/>
        <w:drawing>
          <wp:inline distT="0" distB="0" distL="0" distR="0" wp14:anchorId="18F6BF2C" wp14:editId="34996499">
            <wp:extent cx="3543300" cy="455295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A68E" w14:textId="77777777" w:rsidR="00323E15" w:rsidRDefault="000B5A10">
      <w:r>
        <w:rPr>
          <w:rFonts w:hint="eastAsia"/>
        </w:rPr>
        <w:tab/>
      </w:r>
      <w:r>
        <w:rPr>
          <w:rFonts w:hint="eastAsia"/>
        </w:rPr>
        <w:t>用户首先登录进后台管理中心，点击修改密码，输入旧密码，输入并确认新的密码，然后提交至后台进行验正，如果验正通过，则保存至数据库，修改成功，流程结束。如果验正不成功，则提示相应信息，并重新输入修改信息，然后整个流程结束。</w:t>
      </w:r>
      <w:r>
        <w:rPr>
          <w:rFonts w:hint="eastAsia"/>
        </w:rPr>
        <w:tab/>
      </w:r>
    </w:p>
    <w:p w14:paraId="5CAE7245" w14:textId="77777777" w:rsidR="00323E15" w:rsidRDefault="000B5A10">
      <w:r>
        <w:rPr>
          <w:rFonts w:hint="eastAsia"/>
        </w:rPr>
        <w:tab/>
        <w:t>2</w:t>
      </w:r>
      <w:r>
        <w:rPr>
          <w:rFonts w:hint="eastAsia"/>
        </w:rPr>
        <w:t>、添加基本信息模块主要添加企业的基本信息如名称、地址、联系方式等。该模块的操作流程如下：</w:t>
      </w:r>
    </w:p>
    <w:p w14:paraId="2B62B55B" w14:textId="51DB2147" w:rsidR="00323E15" w:rsidRDefault="00934F94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4D10C0B4" wp14:editId="5B8D2BEE">
            <wp:extent cx="3857625" cy="3914775"/>
            <wp:effectExtent l="0" t="0" r="0" b="0"/>
            <wp:docPr id="1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4D43A4E" w14:textId="77777777" w:rsidR="00323E15" w:rsidRDefault="000B5A10">
      <w:r>
        <w:rPr>
          <w:rFonts w:hint="eastAsia"/>
        </w:rPr>
        <w:tab/>
      </w:r>
      <w:r>
        <w:rPr>
          <w:rFonts w:hint="eastAsia"/>
        </w:rPr>
        <w:t>用户登录进新闻管理中心，添加新闻信息，发布新闻，然后提交保存至数据库，整个流程结束。</w:t>
      </w:r>
    </w:p>
    <w:p w14:paraId="5CCD786F" w14:textId="77777777" w:rsidR="00323E15" w:rsidRDefault="000B5A10">
      <w:r>
        <w:rPr>
          <w:rFonts w:hint="eastAsia"/>
        </w:rPr>
        <w:tab/>
        <w:t>3</w:t>
      </w:r>
      <w:r>
        <w:rPr>
          <w:rFonts w:hint="eastAsia"/>
        </w:rPr>
        <w:t>、修改基本信息模块主要企业修改添加的基本信息。该模块的操作流程如下：</w:t>
      </w:r>
    </w:p>
    <w:p w14:paraId="519219B5" w14:textId="1DE3095A" w:rsidR="00323E15" w:rsidRDefault="00934F94">
      <w:pPr>
        <w:jc w:val="center"/>
      </w:pPr>
      <w:r>
        <w:rPr>
          <w:noProof/>
          <w:snapToGrid/>
        </w:rPr>
        <w:drawing>
          <wp:inline distT="0" distB="0" distL="0" distR="0" wp14:anchorId="16BDA70D" wp14:editId="09690B4C">
            <wp:extent cx="3505200" cy="40576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175B" w14:textId="77777777" w:rsidR="00323E15" w:rsidRDefault="00323E15">
      <w:pPr>
        <w:pStyle w:val="20"/>
        <w:ind w:left="400"/>
        <w:jc w:val="center"/>
      </w:pPr>
    </w:p>
    <w:p w14:paraId="7819FFC2" w14:textId="77777777" w:rsidR="00323E15" w:rsidRDefault="000B5A10">
      <w:pPr>
        <w:pStyle w:val="4"/>
      </w:pPr>
      <w:r>
        <w:rPr>
          <w:rFonts w:hint="eastAsia"/>
        </w:rPr>
        <w:t>用户注销</w:t>
      </w:r>
    </w:p>
    <w:p w14:paraId="18759F81" w14:textId="77777777" w:rsidR="00323E15" w:rsidRDefault="000B5A10">
      <w:pPr>
        <w:ind w:firstLine="400"/>
      </w:pPr>
      <w:r>
        <w:rPr>
          <w:rFonts w:hint="eastAsia"/>
        </w:rPr>
        <w:t>系统管理用于企业用户登录后再拿出的操作，其主要执行流程如图所示：</w:t>
      </w:r>
    </w:p>
    <w:p w14:paraId="7374CC3C" w14:textId="55F3C9F8" w:rsidR="00323E15" w:rsidRDefault="00934F94">
      <w:pPr>
        <w:ind w:firstLine="400"/>
        <w:jc w:val="center"/>
      </w:pPr>
      <w:r>
        <w:rPr>
          <w:noProof/>
          <w:snapToGrid/>
        </w:rPr>
        <w:drawing>
          <wp:inline distT="0" distB="0" distL="0" distR="0" wp14:anchorId="04BE5DDD" wp14:editId="47CB1BBC">
            <wp:extent cx="2705100" cy="358140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18B9" w14:textId="77777777" w:rsidR="00323E15" w:rsidRDefault="000B5A10">
      <w:pPr>
        <w:ind w:firstLine="400"/>
      </w:pPr>
      <w:r>
        <w:rPr>
          <w:rFonts w:hint="eastAsia"/>
        </w:rPr>
        <w:t>企业用户登录进入系统后，在执行完相关操作后，点击退出系统，执行退出系统操作，整个流程结束。在此过程中，如果如果存在此情况：用户同时打开了多个用户管理中心页面，那么在点击退出系统后，执行验证用户是否登录是必要的。以下其是模块的用例图：</w:t>
      </w:r>
    </w:p>
    <w:p w14:paraId="4ADD6605" w14:textId="38AED640" w:rsidR="00323E15" w:rsidRDefault="00934F94">
      <w:pPr>
        <w:ind w:firstLine="400"/>
        <w:jc w:val="center"/>
      </w:pPr>
      <w:r>
        <w:rPr>
          <w:noProof/>
          <w:snapToGrid/>
        </w:rPr>
        <w:drawing>
          <wp:inline distT="0" distB="0" distL="0" distR="0" wp14:anchorId="1623AD59" wp14:editId="74AD5550">
            <wp:extent cx="3752850" cy="12573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AE7A" w14:textId="77777777" w:rsidR="00323E15" w:rsidRDefault="000B5A10">
      <w:pPr>
        <w:pStyle w:val="2"/>
        <w:rPr>
          <w:sz w:val="21"/>
        </w:rPr>
      </w:pPr>
      <w:bookmarkStart w:id="28" w:name="_Toc106030366"/>
      <w:r>
        <w:rPr>
          <w:rFonts w:hint="eastAsia"/>
        </w:rPr>
        <w:t>系统管理</w:t>
      </w:r>
      <w:bookmarkEnd w:id="28"/>
    </w:p>
    <w:p w14:paraId="4AF53DEF" w14:textId="77777777" w:rsidR="00323E15" w:rsidRDefault="000B5A10">
      <w:pPr>
        <w:pStyle w:val="3"/>
      </w:pPr>
      <w:bookmarkStart w:id="29" w:name="_Toc214955793"/>
      <w:bookmarkStart w:id="30" w:name="_Toc228853890"/>
      <w:bookmarkStart w:id="31" w:name="_Toc106030367"/>
      <w:r>
        <w:rPr>
          <w:rFonts w:hint="eastAsia"/>
        </w:rPr>
        <w:t>权限管理</w:t>
      </w:r>
      <w:bookmarkEnd w:id="29"/>
      <w:bookmarkEnd w:id="30"/>
      <w:bookmarkEnd w:id="31"/>
    </w:p>
    <w:p w14:paraId="3D55DBD5" w14:textId="77777777" w:rsidR="00323E15" w:rsidRDefault="000B5A10">
      <w:pPr>
        <w:pStyle w:val="4"/>
        <w:rPr>
          <w:rStyle w:val="SoDAField"/>
          <w:color w:val="auto"/>
        </w:rPr>
      </w:pPr>
      <w:bookmarkStart w:id="32" w:name="_Toc228853891"/>
      <w:bookmarkStart w:id="33" w:name="_Toc214955794"/>
      <w:bookmarkStart w:id="34" w:name="_Toc214270912"/>
      <w:r>
        <w:rPr>
          <w:rStyle w:val="SoDAField"/>
          <w:rFonts w:hint="eastAsia"/>
          <w:color w:val="auto"/>
        </w:rPr>
        <w:t>查询系统角色</w:t>
      </w:r>
      <w:bookmarkEnd w:id="32"/>
      <w:bookmarkEnd w:id="33"/>
      <w:bookmarkEnd w:id="34"/>
    </w:p>
    <w:p w14:paraId="21DF4456" w14:textId="77777777" w:rsidR="00323E15" w:rsidRDefault="000B5A10">
      <w:pPr>
        <w:ind w:left="425"/>
      </w:pPr>
      <w:r>
        <w:rPr>
          <w:rFonts w:hint="eastAsia"/>
        </w:rPr>
        <w:t>系统管理的使用者是管理员。超级管理员在登录进入系统的前提下，可以查看系统角色。其执行流程如下：管理员登录进入系统，点击查看系统角色列表，系统查询并显示系统角色，整个流程结束。</w:t>
      </w:r>
    </w:p>
    <w:p w14:paraId="0D4D5570" w14:textId="77777777" w:rsidR="00323E15" w:rsidRDefault="000B5A10">
      <w:pPr>
        <w:pStyle w:val="4"/>
        <w:rPr>
          <w:rStyle w:val="SoDAField"/>
          <w:color w:val="auto"/>
        </w:rPr>
      </w:pPr>
      <w:bookmarkStart w:id="35" w:name="_Toc214955803"/>
      <w:bookmarkStart w:id="36" w:name="_Toc228853900"/>
      <w:r>
        <w:rPr>
          <w:rStyle w:val="SoDAField"/>
          <w:rFonts w:hint="eastAsia"/>
          <w:color w:val="auto"/>
        </w:rPr>
        <w:t>删除系统角色</w:t>
      </w:r>
      <w:bookmarkEnd w:id="35"/>
      <w:bookmarkEnd w:id="36"/>
    </w:p>
    <w:p w14:paraId="6AD35405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管理员在登录进入系统的前提下，可以删除系统角色。其执行流程如下：管理员登录进入系统，点击查看系统角色，系统查询并显示系统角色列表，管理员选择一个角色进行删除操作，整个流程结束。</w:t>
      </w:r>
    </w:p>
    <w:p w14:paraId="484B35B5" w14:textId="77777777" w:rsidR="00323E15" w:rsidRDefault="000B5A10">
      <w:pPr>
        <w:pStyle w:val="4"/>
        <w:rPr>
          <w:rStyle w:val="SoDAField"/>
          <w:color w:val="auto"/>
        </w:rPr>
      </w:pPr>
      <w:bookmarkStart w:id="37" w:name="_Toc214955812"/>
      <w:bookmarkStart w:id="38" w:name="_Toc228853909"/>
      <w:bookmarkStart w:id="39" w:name="_Toc214111471"/>
      <w:r>
        <w:rPr>
          <w:rStyle w:val="SoDAField"/>
          <w:rFonts w:hint="eastAsia"/>
          <w:color w:val="auto"/>
        </w:rPr>
        <w:lastRenderedPageBreak/>
        <w:t>设置角色权限</w:t>
      </w:r>
      <w:bookmarkEnd w:id="37"/>
      <w:bookmarkEnd w:id="38"/>
      <w:bookmarkEnd w:id="39"/>
    </w:p>
    <w:p w14:paraId="08583E31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设置角色权限。其执行流程如下：管理员登录进入系统，点击查看系统角色，系统查询并显示系统角色列表，管理员选择一个角色并点击该角色，系统查询并加载系统的所有权限，管理员为该角色分配一个或多个权限后保存至数据库，整个流程结束。</w:t>
      </w:r>
    </w:p>
    <w:p w14:paraId="3C56A4AF" w14:textId="77777777" w:rsidR="00323E15" w:rsidRDefault="000B5A10">
      <w:pPr>
        <w:pStyle w:val="4"/>
        <w:rPr>
          <w:rStyle w:val="SoDAField"/>
          <w:color w:val="auto"/>
        </w:rPr>
      </w:pPr>
      <w:bookmarkStart w:id="40" w:name="_Toc228853918"/>
      <w:bookmarkStart w:id="41" w:name="_Toc214955821"/>
      <w:r>
        <w:rPr>
          <w:rStyle w:val="SoDAField"/>
          <w:rFonts w:hint="eastAsia"/>
          <w:color w:val="auto"/>
        </w:rPr>
        <w:t>设置用户角色</w:t>
      </w:r>
      <w:bookmarkEnd w:id="40"/>
      <w:bookmarkEnd w:id="41"/>
    </w:p>
    <w:p w14:paraId="62F8A0F8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设置用户角色。其执行流程如下：管理员登录进入系统，点击查看用户列表，系统查询并显示所有的用户，管理员选择一个用户并点击该用户，系统查询并加载系统的所有角色，管理员为该用户分配一个或者多个角色后保存至数据库，整个流程结束。</w:t>
      </w:r>
    </w:p>
    <w:p w14:paraId="77442A4C" w14:textId="77777777" w:rsidR="00323E15" w:rsidRDefault="00323E15">
      <w:pPr>
        <w:ind w:firstLine="425"/>
      </w:pPr>
    </w:p>
    <w:p w14:paraId="0D17AE82" w14:textId="77777777" w:rsidR="00323E15" w:rsidRDefault="000B5A10">
      <w:pPr>
        <w:pStyle w:val="4"/>
        <w:rPr>
          <w:rStyle w:val="SoDAField"/>
          <w:color w:val="auto"/>
        </w:rPr>
      </w:pPr>
      <w:bookmarkStart w:id="42" w:name="_Toc228853927"/>
      <w:bookmarkStart w:id="43" w:name="_Toc214955830"/>
      <w:r>
        <w:rPr>
          <w:rStyle w:val="SoDAField"/>
          <w:rFonts w:hint="eastAsia"/>
          <w:color w:val="auto"/>
        </w:rPr>
        <w:t>新增系统角色</w:t>
      </w:r>
      <w:bookmarkEnd w:id="42"/>
      <w:bookmarkEnd w:id="43"/>
    </w:p>
    <w:p w14:paraId="608E5F4E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新增系统角色。其执行流程如下：管理员登录进入系统，点击新增系统角色，系统提示管理员输入的角色名称，管理员输入新增的系统角色名称后为该用户分配一个或多个权限，点击保存系统角色按钮，系统角色保存至数据库，整个流程结束。</w:t>
      </w:r>
    </w:p>
    <w:p w14:paraId="50EB2860" w14:textId="77777777" w:rsidR="00323E15" w:rsidRDefault="00323E15"/>
    <w:p w14:paraId="6878BA12" w14:textId="77777777" w:rsidR="00323E15" w:rsidRDefault="000B5A10">
      <w:pPr>
        <w:pStyle w:val="4"/>
        <w:rPr>
          <w:rStyle w:val="SoDAField"/>
          <w:color w:val="auto"/>
        </w:rPr>
      </w:pPr>
      <w:bookmarkStart w:id="44" w:name="_Toc214955839"/>
      <w:bookmarkStart w:id="45" w:name="_Toc228853936"/>
      <w:r>
        <w:rPr>
          <w:rStyle w:val="SoDAField"/>
          <w:rFonts w:hint="eastAsia"/>
          <w:color w:val="auto"/>
        </w:rPr>
        <w:t>修改系统角色</w:t>
      </w:r>
      <w:bookmarkEnd w:id="44"/>
      <w:bookmarkEnd w:id="45"/>
    </w:p>
    <w:p w14:paraId="7A874483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修改系统角色。其执行流程如下：管理员登录进入系统，点击修改系统角色，系统查询并显示所有的系统角色列表，管理员选择一个角色，点击修改系统角色按钮，系统加载并显示该系统角色的名称、权限信息，管理员对该系统角色的信息进行修改，然后保存至数据库，整个流程结束。</w:t>
      </w:r>
    </w:p>
    <w:p w14:paraId="325C5F16" w14:textId="77777777" w:rsidR="00323E15" w:rsidRDefault="000B5A10">
      <w:pPr>
        <w:pStyle w:val="3"/>
      </w:pPr>
      <w:bookmarkStart w:id="46" w:name="_Toc214955747"/>
      <w:bookmarkStart w:id="47" w:name="_Toc228853844"/>
      <w:bookmarkStart w:id="48" w:name="_Toc106030368"/>
      <w:r>
        <w:rPr>
          <w:rFonts w:hint="eastAsia"/>
        </w:rPr>
        <w:t>用户管理</w:t>
      </w:r>
      <w:bookmarkEnd w:id="46"/>
      <w:bookmarkEnd w:id="47"/>
      <w:bookmarkEnd w:id="48"/>
    </w:p>
    <w:p w14:paraId="1CB88E75" w14:textId="77777777" w:rsidR="00323E15" w:rsidRDefault="000B5A10">
      <w:pPr>
        <w:pStyle w:val="4"/>
        <w:rPr>
          <w:rStyle w:val="SoDAField"/>
          <w:color w:val="auto"/>
        </w:rPr>
      </w:pPr>
      <w:bookmarkStart w:id="49" w:name="_Toc228853845"/>
      <w:bookmarkStart w:id="50" w:name="_Toc214955748"/>
      <w:r>
        <w:rPr>
          <w:rStyle w:val="SoDAField"/>
          <w:rFonts w:hint="eastAsia"/>
          <w:color w:val="auto"/>
        </w:rPr>
        <w:t>新增用户</w:t>
      </w:r>
      <w:bookmarkEnd w:id="49"/>
      <w:bookmarkEnd w:id="50"/>
    </w:p>
    <w:p w14:paraId="6F3DF292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新增用户。其执行流程如下：管理员登录进入系统，点击新增用户，系统进入新增用户输入页面，管理员输入相关信息（包括用户名、密码、角色），点击保存按钮，系统保存至数据库，整个流程结束。</w:t>
      </w:r>
    </w:p>
    <w:p w14:paraId="368FC399" w14:textId="77777777" w:rsidR="00323E15" w:rsidRDefault="000B5A10">
      <w:pPr>
        <w:pStyle w:val="4"/>
        <w:rPr>
          <w:rStyle w:val="SoDAField"/>
          <w:color w:val="auto"/>
        </w:rPr>
      </w:pPr>
      <w:bookmarkStart w:id="51" w:name="_Toc214955757"/>
      <w:bookmarkStart w:id="52" w:name="_Toc214113688"/>
      <w:bookmarkStart w:id="53" w:name="_Toc228853854"/>
      <w:r>
        <w:rPr>
          <w:rStyle w:val="SoDAField"/>
          <w:rFonts w:hint="eastAsia"/>
          <w:color w:val="auto"/>
        </w:rPr>
        <w:t>删除用户</w:t>
      </w:r>
      <w:bookmarkEnd w:id="51"/>
      <w:bookmarkEnd w:id="52"/>
      <w:bookmarkEnd w:id="53"/>
    </w:p>
    <w:p w14:paraId="444FA876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删除用户。其执行流程如下：管理员登录进入系统，点击用户列表，系统查询并加载所有的用户，管理员选择一个用户，点击删除按钮，系统在数据库中将该用户的数据删除，整个流程结束。</w:t>
      </w:r>
    </w:p>
    <w:p w14:paraId="3EFE9594" w14:textId="77777777" w:rsidR="00323E15" w:rsidRDefault="000B5A10">
      <w:pPr>
        <w:pStyle w:val="4"/>
        <w:rPr>
          <w:rStyle w:val="SoDAField"/>
          <w:color w:val="auto"/>
        </w:rPr>
      </w:pPr>
      <w:bookmarkStart w:id="54" w:name="_Toc228853863"/>
      <w:bookmarkStart w:id="55" w:name="_Toc214113940"/>
      <w:bookmarkStart w:id="56" w:name="_Toc214955766"/>
      <w:r>
        <w:rPr>
          <w:rStyle w:val="SoDAField"/>
          <w:rFonts w:hint="eastAsia"/>
          <w:color w:val="auto"/>
        </w:rPr>
        <w:t>修改用户</w:t>
      </w:r>
      <w:bookmarkEnd w:id="54"/>
      <w:bookmarkEnd w:id="55"/>
      <w:bookmarkEnd w:id="56"/>
    </w:p>
    <w:p w14:paraId="47BD1905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修改用户。其执行流程如下：管理员登录进入系统，点击用户列表，系统查询并加载所有的用户，管理员选择一个用户，点击修改按钮，系统查询加载该用户的所有信息，管理员输入或者选择相关信息（包括密码、角色等），然后点击保存，系统将该用户的信息保存至数据库，整个流程结束。</w:t>
      </w:r>
    </w:p>
    <w:p w14:paraId="3C75AEE1" w14:textId="77777777" w:rsidR="00323E15" w:rsidRDefault="000B5A10">
      <w:pPr>
        <w:pStyle w:val="4"/>
        <w:rPr>
          <w:rStyle w:val="SoDAField"/>
          <w:color w:val="auto"/>
        </w:rPr>
      </w:pPr>
      <w:bookmarkStart w:id="57" w:name="_Toc214271517"/>
      <w:bookmarkStart w:id="58" w:name="_Toc228853872"/>
      <w:bookmarkStart w:id="59" w:name="_Toc214955775"/>
      <w:r>
        <w:rPr>
          <w:rStyle w:val="SoDAField"/>
          <w:rFonts w:hint="eastAsia"/>
          <w:color w:val="auto"/>
        </w:rPr>
        <w:t>浏览用户</w:t>
      </w:r>
      <w:bookmarkEnd w:id="57"/>
      <w:bookmarkEnd w:id="58"/>
      <w:bookmarkEnd w:id="59"/>
    </w:p>
    <w:p w14:paraId="09C2D452" w14:textId="77777777" w:rsidR="00323E15" w:rsidRDefault="000B5A10">
      <w:pPr>
        <w:ind w:firstLine="425"/>
      </w:pPr>
      <w:r>
        <w:rPr>
          <w:rFonts w:hint="eastAsia"/>
        </w:rPr>
        <w:t>管理员在登录进入系统的前提下，可以浏览用户。其执行流程如下：管理员登录进入系统，点击用户列表，系统查询并加载所有的用户，管理员选择一个用户，点击查看用户信息，系统查询加载该用户的所有信息，整个流程结束。</w:t>
      </w:r>
    </w:p>
    <w:p w14:paraId="1257F475" w14:textId="77777777" w:rsidR="00323E15" w:rsidRDefault="000B5A10">
      <w:pPr>
        <w:pStyle w:val="2"/>
      </w:pPr>
      <w:bookmarkStart w:id="60" w:name="_Toc106030369"/>
      <w:r>
        <w:rPr>
          <w:rFonts w:hint="eastAsia"/>
        </w:rPr>
        <w:lastRenderedPageBreak/>
        <w:t>数据字典</w:t>
      </w:r>
      <w:bookmarkEnd w:id="60"/>
    </w:p>
    <w:p w14:paraId="5349D57D" w14:textId="77777777" w:rsidR="00323E15" w:rsidRDefault="000B5A10">
      <w:pPr>
        <w:pStyle w:val="a0"/>
      </w:pPr>
      <w:r>
        <w:rPr>
          <w:rFonts w:hint="eastAsia"/>
        </w:rPr>
        <w:t>可见《数据库设计说明书》</w:t>
      </w:r>
    </w:p>
    <w:p w14:paraId="529003F6" w14:textId="77777777" w:rsidR="00323E15" w:rsidRDefault="000B5A10">
      <w:pPr>
        <w:pStyle w:val="1"/>
      </w:pPr>
      <w:bookmarkStart w:id="61" w:name="_Toc106030370"/>
      <w:r>
        <w:rPr>
          <w:rFonts w:hint="eastAsia"/>
        </w:rPr>
        <w:t>性能</w:t>
      </w:r>
      <w:bookmarkEnd w:id="61"/>
    </w:p>
    <w:p w14:paraId="79F4CF41" w14:textId="77777777" w:rsidR="00323E15" w:rsidRDefault="000B5A10">
      <w:pPr>
        <w:pStyle w:val="a0"/>
      </w:pPr>
      <w:r>
        <w:rPr>
          <w:rFonts w:hint="eastAsia"/>
        </w:rPr>
        <w:t>所有企业信息，个人信息的响应时间不应该超过</w:t>
      </w:r>
      <w:r>
        <w:rPr>
          <w:rFonts w:hint="eastAsia"/>
        </w:rPr>
        <w:t>20</w:t>
      </w:r>
      <w:r>
        <w:rPr>
          <w:rFonts w:hint="eastAsia"/>
        </w:rPr>
        <w:t>秒。</w:t>
      </w:r>
    </w:p>
    <w:p w14:paraId="3FBFD71E" w14:textId="77777777" w:rsidR="00323E15" w:rsidRDefault="000B5A10">
      <w:pPr>
        <w:pStyle w:val="1"/>
      </w:pPr>
      <w:bookmarkStart w:id="62" w:name="_Toc106030371"/>
      <w:r>
        <w:rPr>
          <w:rFonts w:hint="eastAsia"/>
        </w:rPr>
        <w:t>接口</w:t>
      </w:r>
      <w:bookmarkEnd w:id="62"/>
    </w:p>
    <w:p w14:paraId="3DAC5FF5" w14:textId="77777777" w:rsidR="00323E15" w:rsidRDefault="000B5A10">
      <w:pPr>
        <w:pStyle w:val="2"/>
        <w:rPr>
          <w:snapToGrid/>
        </w:rPr>
      </w:pPr>
      <w:bookmarkStart w:id="63" w:name="_Toc106030372"/>
      <w:r>
        <w:rPr>
          <w:rFonts w:hint="eastAsia"/>
          <w:snapToGrid/>
        </w:rPr>
        <w:t>软件接口</w:t>
      </w:r>
      <w:bookmarkEnd w:id="63"/>
    </w:p>
    <w:p w14:paraId="18EA0D7A" w14:textId="77777777" w:rsidR="00323E15" w:rsidRDefault="000B5A10">
      <w:pPr>
        <w:numPr>
          <w:ilvl w:val="0"/>
          <w:numId w:val="10"/>
        </w:numPr>
      </w:pPr>
      <w:r>
        <w:rPr>
          <w:rFonts w:hint="eastAsia"/>
        </w:rPr>
        <w:t>邮件</w:t>
      </w:r>
      <w:r>
        <w:rPr>
          <w:rStyle w:val="SoDAField"/>
          <w:rFonts w:hint="eastAsia"/>
          <w:color w:val="auto"/>
        </w:rPr>
        <w:t>发送</w:t>
      </w:r>
      <w:r>
        <w:rPr>
          <w:rFonts w:hint="eastAsia"/>
        </w:rPr>
        <w:t>接口（</w:t>
      </w:r>
      <w:r>
        <w:rPr>
          <w:rFonts w:hint="eastAsia"/>
        </w:rPr>
        <w:t>JAVAMAIL</w:t>
      </w:r>
      <w:r>
        <w:rPr>
          <w:rFonts w:hint="eastAsia"/>
        </w:rPr>
        <w:t>）</w:t>
      </w:r>
    </w:p>
    <w:p w14:paraId="6613C222" w14:textId="77777777" w:rsidR="00323E15" w:rsidRDefault="000B5A10">
      <w:pPr>
        <w:numPr>
          <w:ilvl w:val="0"/>
          <w:numId w:val="10"/>
        </w:numPr>
      </w:pPr>
      <w:r>
        <w:rPr>
          <w:rFonts w:hint="eastAsia"/>
        </w:rPr>
        <w:t>数据</w:t>
      </w:r>
      <w:r>
        <w:rPr>
          <w:rStyle w:val="SoDAField"/>
          <w:rFonts w:hint="eastAsia"/>
          <w:color w:val="auto"/>
        </w:rPr>
        <w:t>密码</w:t>
      </w:r>
      <w:r>
        <w:rPr>
          <w:rFonts w:hint="eastAsia"/>
        </w:rPr>
        <w:t>加密</w:t>
      </w:r>
      <w:r>
        <w:rPr>
          <w:rFonts w:hint="eastAsia"/>
        </w:rPr>
        <w:t>(MD5)</w:t>
      </w:r>
    </w:p>
    <w:p w14:paraId="1F0B70C3" w14:textId="77777777" w:rsidR="00323E15" w:rsidRDefault="000B5A10">
      <w:pPr>
        <w:numPr>
          <w:ilvl w:val="0"/>
          <w:numId w:val="10"/>
        </w:numPr>
      </w:pPr>
      <w:r>
        <w:rPr>
          <w:rFonts w:hint="eastAsia"/>
        </w:rPr>
        <w:t>文件上传下载（</w:t>
      </w:r>
      <w:r>
        <w:t>SmartUpload</w:t>
      </w:r>
      <w:r>
        <w:rPr>
          <w:rFonts w:hint="eastAsia"/>
        </w:rPr>
        <w:t>）</w:t>
      </w:r>
    </w:p>
    <w:p w14:paraId="14F1BD96" w14:textId="77777777" w:rsidR="000B5A10" w:rsidRDefault="000B5A10">
      <w:pPr>
        <w:numPr>
          <w:ilvl w:val="0"/>
          <w:numId w:val="10"/>
        </w:numPr>
      </w:pPr>
      <w:r>
        <w:rPr>
          <w:rFonts w:hint="eastAsia"/>
        </w:rPr>
        <w:t>日期选择（</w:t>
      </w:r>
      <w:r>
        <w:rPr>
          <w:rFonts w:hint="eastAsia"/>
        </w:rPr>
        <w:t>WDATEPICKER</w:t>
      </w:r>
      <w:r>
        <w:rPr>
          <w:rFonts w:hint="eastAsia"/>
        </w:rPr>
        <w:t>）</w:t>
      </w:r>
    </w:p>
    <w:sectPr w:rsidR="000B5A10">
      <w:headerReference w:type="default" r:id="rId37"/>
      <w:footerReference w:type="default" r:id="rId38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4BEB" w14:textId="77777777" w:rsidR="00080380" w:rsidRDefault="00080380">
      <w:pPr>
        <w:spacing w:line="240" w:lineRule="auto"/>
      </w:pPr>
      <w:r>
        <w:separator/>
      </w:r>
    </w:p>
  </w:endnote>
  <w:endnote w:type="continuationSeparator" w:id="0">
    <w:p w14:paraId="7E073866" w14:textId="77777777" w:rsidR="00080380" w:rsidRDefault="00080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89A7" w14:textId="77777777" w:rsidR="00323E15" w:rsidRDefault="000B5A10">
    <w:pPr>
      <w:pStyle w:val="ac"/>
      <w:framePr w:wrap="around" w:vAnchor="text" w:hAnchor="margin" w:xAlign="right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 w:rsidR="00080380">
      <w:fldChar w:fldCharType="separate"/>
    </w:r>
    <w:r>
      <w:fldChar w:fldCharType="end"/>
    </w:r>
  </w:p>
  <w:p w14:paraId="501BD0D1" w14:textId="77777777" w:rsidR="00323E15" w:rsidRDefault="00323E1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0CC6" w14:textId="77777777" w:rsidR="00323E15" w:rsidRDefault="000B5A10">
    <w:pPr>
      <w:pStyle w:val="ac"/>
      <w:framePr w:wrap="around" w:vAnchor="text" w:hAnchor="margin" w:xAlign="right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>
      <w:rPr>
        <w:rStyle w:val="af1"/>
      </w:rPr>
      <w:t>14</w:t>
    </w:r>
    <w:r>
      <w:fldChar w:fldCharType="end"/>
    </w:r>
  </w:p>
  <w:p w14:paraId="38140F40" w14:textId="77777777" w:rsidR="00323E15" w:rsidRDefault="000B5A10">
    <w:pPr>
      <w:pStyle w:val="ac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3AC5" w14:textId="77777777" w:rsidR="00080380" w:rsidRDefault="00080380">
      <w:pPr>
        <w:spacing w:line="240" w:lineRule="auto"/>
      </w:pPr>
      <w:r>
        <w:separator/>
      </w:r>
    </w:p>
  </w:footnote>
  <w:footnote w:type="continuationSeparator" w:id="0">
    <w:p w14:paraId="65916D66" w14:textId="77777777" w:rsidR="00080380" w:rsidRDefault="00080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264"/>
      <w:gridCol w:w="4264"/>
    </w:tblGrid>
    <w:tr w:rsidR="00323E15" w14:paraId="42304F50" w14:textId="77777777">
      <w:trPr>
        <w:ins w:id="64" w:author="henry xiao" w:date="2002-07-24T15:06:00Z"/>
      </w:trPr>
      <w:tc>
        <w:tcPr>
          <w:tcW w:w="4264" w:type="dxa"/>
        </w:tcPr>
        <w:p w14:paraId="25B66E9F" w14:textId="77777777" w:rsidR="00323E15" w:rsidRDefault="000B5A10">
          <w:pPr>
            <w:pStyle w:val="ad"/>
            <w:jc w:val="both"/>
            <w:rPr>
              <w:ins w:id="65" w:author="henry xiao" w:date="2002-07-24T15:06:00Z"/>
            </w:rPr>
          </w:pPr>
          <w:r>
            <w:rPr>
              <w:rFonts w:hint="eastAsia"/>
            </w:rPr>
            <w:t>软件需求规约</w:t>
          </w:r>
        </w:p>
      </w:tc>
      <w:tc>
        <w:tcPr>
          <w:tcW w:w="4264" w:type="dxa"/>
        </w:tcPr>
        <w:p w14:paraId="62BE863A" w14:textId="77777777" w:rsidR="00323E15" w:rsidRDefault="000B5A10">
          <w:pPr>
            <w:pStyle w:val="ad"/>
            <w:jc w:val="right"/>
            <w:rPr>
              <w:ins w:id="66" w:author="henry xiao" w:date="2002-07-24T15:06:00Z"/>
            </w:rPr>
          </w:pPr>
          <w:ins w:id="67" w:author="henry xiao" w:date="2002-08-08T16:39:00Z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DOCPROPERTY "</w:instrText>
            </w:r>
            <w:r>
              <w:rPr>
                <w:rFonts w:hint="eastAsia"/>
              </w:rPr>
              <w:instrText>项目名称</w:instrText>
            </w:r>
            <w:r>
              <w:rPr>
                <w:rFonts w:hint="eastAsia"/>
              </w:rPr>
              <w:instrText>"  \* MERGEFORMAT</w:instrText>
            </w:r>
            <w:r>
              <w:instrText xml:space="preserve"> </w:instrText>
            </w:r>
          </w:ins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eastAsia"/>
            </w:rPr>
            <w:t>西部</w:t>
          </w:r>
          <w:r>
            <w:rPr>
              <w:rFonts w:hint="eastAsia"/>
            </w:rPr>
            <w:t>IT</w:t>
          </w:r>
          <w:r>
            <w:rPr>
              <w:rFonts w:hint="eastAsia"/>
            </w:rPr>
            <w:t>人才网</w:t>
          </w:r>
          <w:r>
            <w:rPr>
              <w:rFonts w:hint="eastAsia"/>
            </w:rPr>
            <w:t>&gt;</w:t>
          </w:r>
          <w:ins w:id="68" w:author="henry xiao" w:date="2002-08-08T16:39:00Z">
            <w:r>
              <w:fldChar w:fldCharType="end"/>
            </w:r>
          </w:ins>
        </w:p>
      </w:tc>
    </w:tr>
  </w:tbl>
  <w:p w14:paraId="525F8DA6" w14:textId="77777777" w:rsidR="00323E15" w:rsidRDefault="00323E15">
    <w:pPr>
      <w:pStyle w:val="a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20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54"/>
        </w:tabs>
        <w:ind w:left="1554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1554"/>
        </w:tabs>
        <w:ind w:left="1554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78E00BE"/>
    <w:multiLevelType w:val="multilevel"/>
    <w:tmpl w:val="078E00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5D02D10"/>
    <w:multiLevelType w:val="multilevel"/>
    <w:tmpl w:val="35D02D10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39978F9"/>
    <w:multiLevelType w:val="multilevel"/>
    <w:tmpl w:val="439978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E13DD"/>
    <w:multiLevelType w:val="multilevel"/>
    <w:tmpl w:val="44EE13DD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CEE19BF"/>
    <w:multiLevelType w:val="multilevel"/>
    <w:tmpl w:val="4CEE19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E571FD6"/>
    <w:multiLevelType w:val="multilevel"/>
    <w:tmpl w:val="4E571FD6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B46477C"/>
    <w:multiLevelType w:val="multilevel"/>
    <w:tmpl w:val="5B46477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617491692">
    <w:abstractNumId w:val="0"/>
  </w:num>
  <w:num w:numId="2" w16cid:durableId="264851010">
    <w:abstractNumId w:val="1"/>
  </w:num>
  <w:num w:numId="3" w16cid:durableId="28771089">
    <w:abstractNumId w:val="2"/>
  </w:num>
  <w:num w:numId="4" w16cid:durableId="1512183148">
    <w:abstractNumId w:val="3"/>
  </w:num>
  <w:num w:numId="5" w16cid:durableId="75061227">
    <w:abstractNumId w:val="8"/>
  </w:num>
  <w:num w:numId="6" w16cid:durableId="263921582">
    <w:abstractNumId w:val="7"/>
  </w:num>
  <w:num w:numId="7" w16cid:durableId="183787270">
    <w:abstractNumId w:val="4"/>
  </w:num>
  <w:num w:numId="8" w16cid:durableId="1172600134">
    <w:abstractNumId w:val="6"/>
  </w:num>
  <w:num w:numId="9" w16cid:durableId="1386371536">
    <w:abstractNumId w:val="9"/>
  </w:num>
  <w:num w:numId="10" w16cid:durableId="95237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xZTg5NThkZmZkYTUwNjFhN2JlYzRjNzU3ZjE2NmEifQ=="/>
  </w:docVars>
  <w:rsids>
    <w:rsidRoot w:val="00172A27"/>
    <w:rsid w:val="0000211A"/>
    <w:rsid w:val="00013B24"/>
    <w:rsid w:val="00016952"/>
    <w:rsid w:val="00022F5C"/>
    <w:rsid w:val="00023B02"/>
    <w:rsid w:val="00035ED6"/>
    <w:rsid w:val="00036CB6"/>
    <w:rsid w:val="00043FA8"/>
    <w:rsid w:val="00046C81"/>
    <w:rsid w:val="00046E75"/>
    <w:rsid w:val="000535C3"/>
    <w:rsid w:val="00075CCB"/>
    <w:rsid w:val="00080380"/>
    <w:rsid w:val="00085639"/>
    <w:rsid w:val="000A4C29"/>
    <w:rsid w:val="000A60AF"/>
    <w:rsid w:val="000B5A10"/>
    <w:rsid w:val="000C0D9E"/>
    <w:rsid w:val="000D1042"/>
    <w:rsid w:val="000D1503"/>
    <w:rsid w:val="000D1CCA"/>
    <w:rsid w:val="00102BDB"/>
    <w:rsid w:val="001066FF"/>
    <w:rsid w:val="00112A99"/>
    <w:rsid w:val="00115349"/>
    <w:rsid w:val="0012275F"/>
    <w:rsid w:val="00125D73"/>
    <w:rsid w:val="00132D37"/>
    <w:rsid w:val="0013324C"/>
    <w:rsid w:val="00142485"/>
    <w:rsid w:val="00142809"/>
    <w:rsid w:val="00163013"/>
    <w:rsid w:val="00166E16"/>
    <w:rsid w:val="00172A27"/>
    <w:rsid w:val="00176A33"/>
    <w:rsid w:val="00186DC6"/>
    <w:rsid w:val="00192869"/>
    <w:rsid w:val="00192E52"/>
    <w:rsid w:val="001A7B9D"/>
    <w:rsid w:val="001B1FE1"/>
    <w:rsid w:val="001B556F"/>
    <w:rsid w:val="001C5D10"/>
    <w:rsid w:val="001C6A7D"/>
    <w:rsid w:val="001E0E26"/>
    <w:rsid w:val="001E3D71"/>
    <w:rsid w:val="001F65B9"/>
    <w:rsid w:val="002118E6"/>
    <w:rsid w:val="002121C5"/>
    <w:rsid w:val="00212C9C"/>
    <w:rsid w:val="002253BB"/>
    <w:rsid w:val="002316B9"/>
    <w:rsid w:val="002346C4"/>
    <w:rsid w:val="0024031D"/>
    <w:rsid w:val="00241C35"/>
    <w:rsid w:val="0024650D"/>
    <w:rsid w:val="0027242E"/>
    <w:rsid w:val="002806C7"/>
    <w:rsid w:val="00285D13"/>
    <w:rsid w:val="002871A1"/>
    <w:rsid w:val="00295704"/>
    <w:rsid w:val="002A52B0"/>
    <w:rsid w:val="002A6011"/>
    <w:rsid w:val="002A6A31"/>
    <w:rsid w:val="002B02D0"/>
    <w:rsid w:val="002D394F"/>
    <w:rsid w:val="00312E73"/>
    <w:rsid w:val="00317260"/>
    <w:rsid w:val="003234CF"/>
    <w:rsid w:val="00323BC1"/>
    <w:rsid w:val="00323E15"/>
    <w:rsid w:val="00337565"/>
    <w:rsid w:val="00353D82"/>
    <w:rsid w:val="00362799"/>
    <w:rsid w:val="00366081"/>
    <w:rsid w:val="00367638"/>
    <w:rsid w:val="00374EB5"/>
    <w:rsid w:val="003774C7"/>
    <w:rsid w:val="003952A6"/>
    <w:rsid w:val="003B206D"/>
    <w:rsid w:val="003C1106"/>
    <w:rsid w:val="003C2037"/>
    <w:rsid w:val="003C7A01"/>
    <w:rsid w:val="003D7E3F"/>
    <w:rsid w:val="00401351"/>
    <w:rsid w:val="004179F9"/>
    <w:rsid w:val="004222E8"/>
    <w:rsid w:val="00430537"/>
    <w:rsid w:val="004407D2"/>
    <w:rsid w:val="00455FAF"/>
    <w:rsid w:val="0045644B"/>
    <w:rsid w:val="00462E0E"/>
    <w:rsid w:val="004639B1"/>
    <w:rsid w:val="00464740"/>
    <w:rsid w:val="00476C81"/>
    <w:rsid w:val="00477E56"/>
    <w:rsid w:val="00485336"/>
    <w:rsid w:val="00491E01"/>
    <w:rsid w:val="004972DE"/>
    <w:rsid w:val="004A48B4"/>
    <w:rsid w:val="004A6B81"/>
    <w:rsid w:val="004B1BED"/>
    <w:rsid w:val="004D226D"/>
    <w:rsid w:val="004E7143"/>
    <w:rsid w:val="004F6B8D"/>
    <w:rsid w:val="00505818"/>
    <w:rsid w:val="00527A8A"/>
    <w:rsid w:val="005351BA"/>
    <w:rsid w:val="00574B0F"/>
    <w:rsid w:val="0058241B"/>
    <w:rsid w:val="00596A64"/>
    <w:rsid w:val="005A7BF5"/>
    <w:rsid w:val="005B49AF"/>
    <w:rsid w:val="005B791B"/>
    <w:rsid w:val="005C13B7"/>
    <w:rsid w:val="005D3B37"/>
    <w:rsid w:val="005E588C"/>
    <w:rsid w:val="005E7FA4"/>
    <w:rsid w:val="005F5191"/>
    <w:rsid w:val="005F6A3D"/>
    <w:rsid w:val="00603025"/>
    <w:rsid w:val="0061045C"/>
    <w:rsid w:val="00622373"/>
    <w:rsid w:val="0062321A"/>
    <w:rsid w:val="0062769E"/>
    <w:rsid w:val="00630EBC"/>
    <w:rsid w:val="00632E62"/>
    <w:rsid w:val="00662461"/>
    <w:rsid w:val="0067435D"/>
    <w:rsid w:val="00677349"/>
    <w:rsid w:val="00693611"/>
    <w:rsid w:val="006A2E1F"/>
    <w:rsid w:val="006A3DF5"/>
    <w:rsid w:val="006D7AA2"/>
    <w:rsid w:val="006F21D0"/>
    <w:rsid w:val="0071038B"/>
    <w:rsid w:val="00725788"/>
    <w:rsid w:val="00733EB4"/>
    <w:rsid w:val="00740E0F"/>
    <w:rsid w:val="00742529"/>
    <w:rsid w:val="0074665E"/>
    <w:rsid w:val="00747144"/>
    <w:rsid w:val="00757FE9"/>
    <w:rsid w:val="0078128A"/>
    <w:rsid w:val="0078289E"/>
    <w:rsid w:val="0079506B"/>
    <w:rsid w:val="007A2FA3"/>
    <w:rsid w:val="007B6B0C"/>
    <w:rsid w:val="007C7D9A"/>
    <w:rsid w:val="007F17FA"/>
    <w:rsid w:val="00845178"/>
    <w:rsid w:val="008541BA"/>
    <w:rsid w:val="00870FA1"/>
    <w:rsid w:val="0087765C"/>
    <w:rsid w:val="00881583"/>
    <w:rsid w:val="008A267D"/>
    <w:rsid w:val="008A7224"/>
    <w:rsid w:val="008B6ED2"/>
    <w:rsid w:val="008C7B38"/>
    <w:rsid w:val="008D120C"/>
    <w:rsid w:val="008F3531"/>
    <w:rsid w:val="00905EBF"/>
    <w:rsid w:val="00915EA9"/>
    <w:rsid w:val="00916F87"/>
    <w:rsid w:val="00920030"/>
    <w:rsid w:val="009245D5"/>
    <w:rsid w:val="0092621E"/>
    <w:rsid w:val="009279B6"/>
    <w:rsid w:val="00934F94"/>
    <w:rsid w:val="009363A0"/>
    <w:rsid w:val="0094670E"/>
    <w:rsid w:val="00956006"/>
    <w:rsid w:val="009568E0"/>
    <w:rsid w:val="00965551"/>
    <w:rsid w:val="0097292C"/>
    <w:rsid w:val="00975BC8"/>
    <w:rsid w:val="00984E6C"/>
    <w:rsid w:val="00996E65"/>
    <w:rsid w:val="009B4E1B"/>
    <w:rsid w:val="009B5BF6"/>
    <w:rsid w:val="009C580D"/>
    <w:rsid w:val="009C5BF6"/>
    <w:rsid w:val="009C6326"/>
    <w:rsid w:val="009D41F5"/>
    <w:rsid w:val="009F21E2"/>
    <w:rsid w:val="009F2250"/>
    <w:rsid w:val="009F60B2"/>
    <w:rsid w:val="00A118B4"/>
    <w:rsid w:val="00A20371"/>
    <w:rsid w:val="00A23BAE"/>
    <w:rsid w:val="00A33EE0"/>
    <w:rsid w:val="00A34867"/>
    <w:rsid w:val="00A367E1"/>
    <w:rsid w:val="00A61D58"/>
    <w:rsid w:val="00A66849"/>
    <w:rsid w:val="00A7632D"/>
    <w:rsid w:val="00AA2306"/>
    <w:rsid w:val="00AB51A7"/>
    <w:rsid w:val="00AF5E30"/>
    <w:rsid w:val="00B07D2D"/>
    <w:rsid w:val="00B11CE9"/>
    <w:rsid w:val="00B14894"/>
    <w:rsid w:val="00B20D1C"/>
    <w:rsid w:val="00B41A38"/>
    <w:rsid w:val="00B42644"/>
    <w:rsid w:val="00B4282B"/>
    <w:rsid w:val="00B54E17"/>
    <w:rsid w:val="00B553FE"/>
    <w:rsid w:val="00B656D7"/>
    <w:rsid w:val="00B66F7B"/>
    <w:rsid w:val="00B8145B"/>
    <w:rsid w:val="00B87A54"/>
    <w:rsid w:val="00BA46E0"/>
    <w:rsid w:val="00BA4D7E"/>
    <w:rsid w:val="00BA7001"/>
    <w:rsid w:val="00BE4461"/>
    <w:rsid w:val="00BF088E"/>
    <w:rsid w:val="00BF44CD"/>
    <w:rsid w:val="00BF6438"/>
    <w:rsid w:val="00C057F2"/>
    <w:rsid w:val="00C105C8"/>
    <w:rsid w:val="00C179FC"/>
    <w:rsid w:val="00C22052"/>
    <w:rsid w:val="00C26398"/>
    <w:rsid w:val="00C45325"/>
    <w:rsid w:val="00C4762E"/>
    <w:rsid w:val="00C4785D"/>
    <w:rsid w:val="00C5071F"/>
    <w:rsid w:val="00C73BDC"/>
    <w:rsid w:val="00C759D2"/>
    <w:rsid w:val="00C823FA"/>
    <w:rsid w:val="00C83E24"/>
    <w:rsid w:val="00C92B40"/>
    <w:rsid w:val="00C95014"/>
    <w:rsid w:val="00C961AD"/>
    <w:rsid w:val="00C9725D"/>
    <w:rsid w:val="00CB395B"/>
    <w:rsid w:val="00CD0590"/>
    <w:rsid w:val="00CE66E0"/>
    <w:rsid w:val="00CF2972"/>
    <w:rsid w:val="00D035CF"/>
    <w:rsid w:val="00D07969"/>
    <w:rsid w:val="00D13644"/>
    <w:rsid w:val="00D14F2E"/>
    <w:rsid w:val="00D24D83"/>
    <w:rsid w:val="00D25A80"/>
    <w:rsid w:val="00D25EF0"/>
    <w:rsid w:val="00D43E5A"/>
    <w:rsid w:val="00D47EC6"/>
    <w:rsid w:val="00D7351C"/>
    <w:rsid w:val="00D853B6"/>
    <w:rsid w:val="00D92356"/>
    <w:rsid w:val="00D97BFC"/>
    <w:rsid w:val="00DC02D7"/>
    <w:rsid w:val="00DC5DE9"/>
    <w:rsid w:val="00DD26CA"/>
    <w:rsid w:val="00DE554B"/>
    <w:rsid w:val="00DE631A"/>
    <w:rsid w:val="00E03FF9"/>
    <w:rsid w:val="00E160F2"/>
    <w:rsid w:val="00E24809"/>
    <w:rsid w:val="00E279DA"/>
    <w:rsid w:val="00E3097F"/>
    <w:rsid w:val="00E4280D"/>
    <w:rsid w:val="00E43174"/>
    <w:rsid w:val="00E44DDB"/>
    <w:rsid w:val="00E45724"/>
    <w:rsid w:val="00E476D3"/>
    <w:rsid w:val="00E52140"/>
    <w:rsid w:val="00E5329D"/>
    <w:rsid w:val="00E62E8B"/>
    <w:rsid w:val="00E66DB7"/>
    <w:rsid w:val="00E769A4"/>
    <w:rsid w:val="00E82201"/>
    <w:rsid w:val="00EA686C"/>
    <w:rsid w:val="00EB0B0C"/>
    <w:rsid w:val="00EB180A"/>
    <w:rsid w:val="00EB1C9E"/>
    <w:rsid w:val="00EB570D"/>
    <w:rsid w:val="00EB7D53"/>
    <w:rsid w:val="00EC060A"/>
    <w:rsid w:val="00EC6885"/>
    <w:rsid w:val="00ED7B36"/>
    <w:rsid w:val="00EF708E"/>
    <w:rsid w:val="00F02405"/>
    <w:rsid w:val="00F36ED6"/>
    <w:rsid w:val="00F37822"/>
    <w:rsid w:val="00F43BF6"/>
    <w:rsid w:val="00F53320"/>
    <w:rsid w:val="00F65F51"/>
    <w:rsid w:val="00F70FF4"/>
    <w:rsid w:val="00F754AE"/>
    <w:rsid w:val="00F8134C"/>
    <w:rsid w:val="00F83BD4"/>
    <w:rsid w:val="00F93824"/>
    <w:rsid w:val="00FA32EF"/>
    <w:rsid w:val="00FA5F75"/>
    <w:rsid w:val="00FC3EAC"/>
    <w:rsid w:val="00FD425E"/>
    <w:rsid w:val="00FD4281"/>
    <w:rsid w:val="00FE502B"/>
    <w:rsid w:val="00FE73B1"/>
    <w:rsid w:val="00FF423F"/>
    <w:rsid w:val="02724E35"/>
    <w:rsid w:val="046C23EB"/>
    <w:rsid w:val="195069E7"/>
    <w:rsid w:val="1C340E57"/>
    <w:rsid w:val="2AA75DDE"/>
    <w:rsid w:val="322605AF"/>
    <w:rsid w:val="32983ED4"/>
    <w:rsid w:val="392D11D0"/>
    <w:rsid w:val="39C20CBF"/>
    <w:rsid w:val="47CB5FBF"/>
    <w:rsid w:val="488040A6"/>
    <w:rsid w:val="4AA909FA"/>
    <w:rsid w:val="5E0C3A65"/>
    <w:rsid w:val="60A513FF"/>
    <w:rsid w:val="612E1656"/>
    <w:rsid w:val="669614A5"/>
    <w:rsid w:val="69FE6D76"/>
    <w:rsid w:val="76266F4D"/>
    <w:rsid w:val="78E46789"/>
    <w:rsid w:val="7B0624FC"/>
    <w:rsid w:val="7C1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2ECA8"/>
  <w15:chartTrackingRefBased/>
  <w15:docId w15:val="{88E80333-0436-45A2-BCD0-960D2D26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sz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0"/>
      </w:tabs>
      <w:outlineLvl w:val="2"/>
    </w:pPr>
    <w:rPr>
      <w:b/>
      <w:i/>
      <w:sz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character" w:customStyle="1" w:styleId="a4">
    <w:name w:val="正文文本 字符"/>
    <w:link w:val="a0"/>
    <w:rPr>
      <w:rFonts w:ascii="Arial" w:eastAsia="宋体" w:hAnsi="Arial"/>
      <w:snapToGrid w:val="0"/>
      <w:lang w:val="en-US" w:eastAsia="zh-CN"/>
    </w:rPr>
  </w:style>
  <w:style w:type="paragraph" w:styleId="TOC7">
    <w:name w:val="toc 7"/>
    <w:basedOn w:val="a"/>
    <w:next w:val="a"/>
    <w:uiPriority w:val="39"/>
    <w:pPr>
      <w:ind w:left="1200"/>
    </w:p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/>
      <w:i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annotation text"/>
    <w:basedOn w:val="a"/>
  </w:style>
  <w:style w:type="paragraph" w:styleId="a9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uiPriority w:val="39"/>
    <w:pPr>
      <w:ind w:left="800"/>
    </w:pPr>
  </w:style>
  <w:style w:type="paragraph" w:styleId="TOC3">
    <w:name w:val="toc 3"/>
    <w:basedOn w:val="a"/>
    <w:next w:val="a"/>
    <w:uiPriority w:val="39"/>
    <w:pPr>
      <w:ind w:left="400"/>
    </w:pPr>
    <w:rPr>
      <w:i/>
    </w:rPr>
  </w:style>
  <w:style w:type="paragraph" w:styleId="TOC8">
    <w:name w:val="toc 8"/>
    <w:basedOn w:val="a"/>
    <w:next w:val="a"/>
    <w:uiPriority w:val="39"/>
    <w:pPr>
      <w:ind w:left="1400"/>
    </w:pPr>
  </w:style>
  <w:style w:type="paragraph" w:styleId="aa">
    <w:name w:val="Date"/>
    <w:basedOn w:val="a"/>
    <w:next w:val="a"/>
    <w:rPr>
      <w:rFonts w:ascii="幼圆" w:eastAsia="幼圆"/>
      <w:sz w:val="28"/>
    </w:rPr>
  </w:style>
  <w:style w:type="paragraph" w:styleId="20">
    <w:name w:val="Body Text Indent 2"/>
    <w:basedOn w:val="a"/>
    <w:pPr>
      <w:ind w:left="840"/>
    </w:pPr>
    <w:rPr>
      <w:rFonts w:ascii="幼圆" w:eastAsia="幼圆"/>
      <w:sz w:val="28"/>
    </w:rPr>
  </w:style>
  <w:style w:type="paragraph" w:styleId="ab">
    <w:name w:val="Balloon Text"/>
    <w:basedOn w:val="a"/>
    <w:rPr>
      <w:sz w:val="18"/>
    </w:rPr>
  </w:style>
  <w:style w:type="paragraph" w:styleId="ac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spacing w:before="120" w:after="120"/>
    </w:pPr>
    <w:rPr>
      <w:b/>
      <w:caps/>
    </w:rPr>
  </w:style>
  <w:style w:type="paragraph" w:styleId="TOC4">
    <w:name w:val="toc 4"/>
    <w:basedOn w:val="a"/>
    <w:next w:val="a"/>
    <w:uiPriority w:val="39"/>
    <w:pPr>
      <w:ind w:left="600"/>
    </w:pPr>
  </w:style>
  <w:style w:type="paragraph" w:styleId="ae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f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uiPriority w:val="39"/>
    <w:pPr>
      <w:ind w:left="1000"/>
    </w:pPr>
  </w:style>
  <w:style w:type="paragraph" w:styleId="30">
    <w:name w:val="Body Text Indent 3"/>
    <w:basedOn w:val="a"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uiPriority w:val="39"/>
    <w:pPr>
      <w:ind w:left="200"/>
    </w:pPr>
    <w:rPr>
      <w:smallCaps/>
    </w:rPr>
  </w:style>
  <w:style w:type="paragraph" w:styleId="TOC9">
    <w:name w:val="toc 9"/>
    <w:basedOn w:val="a"/>
    <w:next w:val="a"/>
    <w:uiPriority w:val="39"/>
    <w:pPr>
      <w:ind w:left="1600"/>
    </w:pPr>
  </w:style>
  <w:style w:type="paragraph" w:styleId="af0">
    <w:name w:val="Title"/>
    <w:basedOn w:val="a"/>
    <w:next w:val="a"/>
    <w:qFormat/>
    <w:pPr>
      <w:jc w:val="center"/>
    </w:pPr>
    <w:rPr>
      <w:b/>
      <w:sz w:val="36"/>
    </w:rPr>
  </w:style>
  <w:style w:type="character" w:styleId="af1">
    <w:name w:val="page number"/>
    <w:rPr>
      <w:rFonts w:eastAsia="Arial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rPr>
      <w:sz w:val="21"/>
    </w:rPr>
  </w:style>
  <w:style w:type="character" w:styleId="af4">
    <w:name w:val="footnote reference"/>
    <w:rPr>
      <w:sz w:val="20"/>
      <w:vertAlign w:val="superscript"/>
    </w:rPr>
  </w:style>
  <w:style w:type="character" w:customStyle="1" w:styleId="SoDAField">
    <w:name w:val="SoDA Field"/>
    <w:rPr>
      <w:color w:val="0000FF"/>
    </w:rPr>
  </w:style>
  <w:style w:type="character" w:customStyle="1" w:styleId="CharChar2">
    <w:name w:val="Char Char2"/>
    <w:rPr>
      <w:rFonts w:ascii="Arial" w:hAnsi="Arial"/>
      <w:snapToGrid w:val="0"/>
    </w:rPr>
  </w:style>
  <w:style w:type="character" w:customStyle="1" w:styleId="CharChar4">
    <w:name w:val="Char Char4"/>
    <w:rPr>
      <w:rFonts w:ascii="Arial" w:hAnsi="Arial"/>
      <w:snapToGrid w:val="0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widowControl/>
      <w:spacing w:before="100" w:beforeAutospacing="1" w:after="100" w:afterAutospacing="1" w:line="330" w:lineRule="atLeast"/>
      <w:ind w:left="360"/>
    </w:pPr>
    <w:rPr>
      <w:rFonts w:ascii="ˎ̥" w:hAnsi="ˎ̥"/>
      <w:snapToGrid/>
      <w:color w:val="51585D"/>
      <w:sz w:val="21"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paragraph" w:customStyle="1" w:styleId="TableRow">
    <w:name w:val="Table Row"/>
    <w:basedOn w:val="a"/>
    <w:pPr>
      <w:spacing w:before="60" w:after="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image" Target="media/image1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e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package" Target="embeddings/Microsoft_Visio_Drawing6.vsdx"/><Relationship Id="rId32" Type="http://schemas.openxmlformats.org/officeDocument/2006/relationships/image" Target="media/image15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8.vsdx"/><Relationship Id="rId36" Type="http://schemas.openxmlformats.org/officeDocument/2006/relationships/image" Target="media/image1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3F6B-A61B-4784-AD5A-E7DB6B22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1048</Words>
  <Characters>5974</Characters>
  <Application>Microsoft Office Word</Application>
  <DocSecurity>0</DocSecurity>
  <PresentationFormat/>
  <Lines>49</Lines>
  <Paragraphs>14</Paragraphs>
  <Slides>0</Slides>
  <Notes>0</Notes>
  <HiddenSlides>0</HiddenSlides>
  <MMClips>0</MMClips>
  <ScaleCrop>false</ScaleCrop>
  <Manager/>
  <Company>托普信息(iTOP)集团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需求规格说明</dc:subject>
  <dc:creator>雨林木风</dc:creator>
  <cp:keywords/>
  <dc:description/>
  <cp:lastModifiedBy>Mze0932</cp:lastModifiedBy>
  <cp:revision>4</cp:revision>
  <dcterms:created xsi:type="dcterms:W3CDTF">2022-06-13T08:32:00Z</dcterms:created>
  <dcterms:modified xsi:type="dcterms:W3CDTF">2022-06-14T03:03:00Z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on">
    <vt:lpwstr>1.0</vt:lpwstr>
  </property>
  <property fmtid="{D5CDD505-2E9C-101B-9397-08002B2CF9AE}" pid="3" name="项目名称">
    <vt:lpwstr>&lt;项目名称&gt;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2052-11.1.0.11744</vt:lpwstr>
  </property>
  <property fmtid="{D5CDD505-2E9C-101B-9397-08002B2CF9AE}" pid="6" name="ICV">
    <vt:lpwstr>FB210010A9794E61929A57FF589733BC</vt:lpwstr>
  </property>
</Properties>
</file>